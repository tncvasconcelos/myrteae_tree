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0AC4B" w14:textId="162E7173" w:rsidR="00F960CF" w:rsidRPr="00246A27" w:rsidRDefault="009A5F19" w:rsidP="00246A27">
      <w:pPr>
        <w:widowControl w:val="0"/>
        <w:autoSpaceDE w:val="0"/>
        <w:autoSpaceDN w:val="0"/>
        <w:adjustRightInd w:val="0"/>
        <w:spacing w:line="360" w:lineRule="auto"/>
        <w:jc w:val="both"/>
        <w:rPr>
          <w:rFonts w:ascii="Times New Roman" w:hAnsi="Times New Roman" w:cs="Times New Roman"/>
          <w:b/>
          <w:color w:val="1A1A1A"/>
        </w:rPr>
      </w:pPr>
      <w:r>
        <w:rPr>
          <w:rFonts w:ascii="Times New Roman" w:hAnsi="Times New Roman" w:cs="Times New Roman"/>
          <w:b/>
          <w:color w:val="1A1A1A"/>
        </w:rPr>
        <w:t>On building a</w:t>
      </w:r>
      <w:r w:rsidR="00F960CF" w:rsidRPr="00246A27">
        <w:rPr>
          <w:rFonts w:ascii="Times New Roman" w:hAnsi="Times New Roman" w:cs="Times New Roman"/>
          <w:b/>
          <w:color w:val="1A1A1A"/>
        </w:rPr>
        <w:t xml:space="preserve"> </w:t>
      </w:r>
      <w:r w:rsidR="00F3205D">
        <w:rPr>
          <w:rFonts w:ascii="Times New Roman" w:hAnsi="Times New Roman" w:cs="Times New Roman"/>
          <w:b/>
          <w:color w:val="1A1A1A"/>
        </w:rPr>
        <w:t>species-level phylogenetic tree</w:t>
      </w:r>
      <w:r w:rsidR="00F960CF" w:rsidRPr="00246A27">
        <w:rPr>
          <w:rFonts w:ascii="Times New Roman" w:hAnsi="Times New Roman" w:cs="Times New Roman"/>
          <w:b/>
          <w:color w:val="1A1A1A"/>
        </w:rPr>
        <w:t xml:space="preserve"> for Neotropical Myrtaceae</w:t>
      </w:r>
      <w:r w:rsidR="005A5458">
        <w:rPr>
          <w:rFonts w:ascii="Times New Roman" w:hAnsi="Times New Roman" w:cs="Times New Roman"/>
          <w:b/>
          <w:color w:val="1A1A1A"/>
        </w:rPr>
        <w:t>: conflicting partitions</w:t>
      </w:r>
      <w:r w:rsidR="00F3205D">
        <w:rPr>
          <w:rFonts w:ascii="Times New Roman" w:hAnsi="Times New Roman" w:cs="Times New Roman"/>
          <w:b/>
          <w:color w:val="1A1A1A"/>
        </w:rPr>
        <w:t xml:space="preserve">, </w:t>
      </w:r>
      <w:r w:rsidR="00DA1759">
        <w:rPr>
          <w:rFonts w:ascii="Times New Roman" w:hAnsi="Times New Roman" w:cs="Times New Roman"/>
          <w:b/>
          <w:color w:val="1A1A1A"/>
        </w:rPr>
        <w:t>notes on topology</w:t>
      </w:r>
      <w:r w:rsidR="00F3205D">
        <w:rPr>
          <w:rFonts w:ascii="Times New Roman" w:hAnsi="Times New Roman" w:cs="Times New Roman"/>
          <w:b/>
          <w:color w:val="1A1A1A"/>
        </w:rPr>
        <w:t xml:space="preserve"> and resources </w:t>
      </w:r>
      <w:r w:rsidR="0098523A">
        <w:rPr>
          <w:rFonts w:ascii="Times New Roman" w:hAnsi="Times New Roman" w:cs="Times New Roman"/>
          <w:b/>
          <w:color w:val="1A1A1A"/>
        </w:rPr>
        <w:t>for</w:t>
      </w:r>
      <w:r w:rsidR="00F3205D">
        <w:rPr>
          <w:rFonts w:ascii="Times New Roman" w:hAnsi="Times New Roman" w:cs="Times New Roman"/>
          <w:b/>
          <w:color w:val="1A1A1A"/>
        </w:rPr>
        <w:t xml:space="preserve"> future studies</w:t>
      </w:r>
    </w:p>
    <w:p w14:paraId="1A9D3BAD" w14:textId="77777777" w:rsidR="00916A11" w:rsidRPr="00246A27" w:rsidRDefault="00916A11" w:rsidP="00246A27">
      <w:pPr>
        <w:widowControl w:val="0"/>
        <w:autoSpaceDE w:val="0"/>
        <w:autoSpaceDN w:val="0"/>
        <w:adjustRightInd w:val="0"/>
        <w:spacing w:line="360" w:lineRule="auto"/>
        <w:jc w:val="both"/>
        <w:rPr>
          <w:rFonts w:ascii="Times New Roman" w:hAnsi="Times New Roman" w:cs="Times New Roman"/>
          <w:color w:val="1A1A1A"/>
        </w:rPr>
      </w:pPr>
    </w:p>
    <w:p w14:paraId="6C360C24" w14:textId="77777777" w:rsidR="00C127FB" w:rsidRPr="00246A27" w:rsidRDefault="00C127FB" w:rsidP="00246A27">
      <w:pPr>
        <w:widowControl w:val="0"/>
        <w:autoSpaceDE w:val="0"/>
        <w:autoSpaceDN w:val="0"/>
        <w:adjustRightInd w:val="0"/>
        <w:spacing w:line="360" w:lineRule="auto"/>
        <w:jc w:val="both"/>
        <w:rPr>
          <w:rFonts w:ascii="Times New Roman" w:hAnsi="Times New Roman" w:cs="Times New Roman"/>
          <w:color w:val="1A1A1A"/>
        </w:rPr>
      </w:pPr>
      <w:r w:rsidRPr="00246A27">
        <w:rPr>
          <w:rFonts w:ascii="Times New Roman" w:hAnsi="Times New Roman" w:cs="Times New Roman"/>
          <w:color w:val="1A1A1A"/>
        </w:rPr>
        <w:t>The Neotropical Myrtaceae Group*</w:t>
      </w:r>
    </w:p>
    <w:p w14:paraId="5BA0AE3B" w14:textId="29282999" w:rsidR="004958D9" w:rsidRPr="00E5074C" w:rsidRDefault="004958D9" w:rsidP="004958D9">
      <w:pPr>
        <w:spacing w:line="360" w:lineRule="auto"/>
        <w:jc w:val="both"/>
        <w:rPr>
          <w:rFonts w:ascii="Times New Roman" w:hAnsi="Times New Roman" w:cs="Times New Roman"/>
          <w:color w:val="1A1A1A"/>
        </w:rPr>
      </w:pPr>
      <w:r w:rsidRPr="00E5074C">
        <w:rPr>
          <w:rFonts w:ascii="Times New Roman" w:hAnsi="Times New Roman" w:cs="Times New Roman"/>
          <w:color w:val="1A1A1A"/>
        </w:rPr>
        <w:t xml:space="preserve">How to cite us: </w:t>
      </w:r>
      <w:r w:rsidRPr="00E5074C">
        <w:rPr>
          <w:rFonts w:ascii="Times New Roman" w:hAnsi="Times New Roman" w:cs="Times New Roman"/>
        </w:rPr>
        <w:t xml:space="preserve">(“ ”) </w:t>
      </w:r>
    </w:p>
    <w:p w14:paraId="155C2A97" w14:textId="77777777" w:rsidR="004958D9" w:rsidRPr="00246A27" w:rsidRDefault="004958D9" w:rsidP="00246A27">
      <w:pPr>
        <w:widowControl w:val="0"/>
        <w:autoSpaceDE w:val="0"/>
        <w:autoSpaceDN w:val="0"/>
        <w:adjustRightInd w:val="0"/>
        <w:spacing w:line="360" w:lineRule="auto"/>
        <w:jc w:val="both"/>
        <w:rPr>
          <w:rFonts w:ascii="Times New Roman" w:hAnsi="Times New Roman" w:cs="Times New Roman"/>
          <w:color w:val="1A1A1A"/>
        </w:rPr>
      </w:pPr>
    </w:p>
    <w:p w14:paraId="7D5A758A" w14:textId="77777777" w:rsidR="00C127FB" w:rsidRPr="00246A27" w:rsidRDefault="00C127FB" w:rsidP="00246A27">
      <w:pPr>
        <w:widowControl w:val="0"/>
        <w:autoSpaceDE w:val="0"/>
        <w:autoSpaceDN w:val="0"/>
        <w:adjustRightInd w:val="0"/>
        <w:spacing w:line="360" w:lineRule="auto"/>
        <w:jc w:val="both"/>
        <w:rPr>
          <w:rFonts w:ascii="Times New Roman" w:hAnsi="Times New Roman" w:cs="Times New Roman"/>
          <w:color w:val="1A1A1A"/>
        </w:rPr>
      </w:pPr>
      <w:r w:rsidRPr="00246A27">
        <w:rPr>
          <w:rFonts w:ascii="Times New Roman" w:hAnsi="Times New Roman" w:cs="Times New Roman"/>
          <w:color w:val="1A1A1A"/>
        </w:rPr>
        <w:t>Authors, in alphabetical order:</w:t>
      </w:r>
    </w:p>
    <w:p w14:paraId="71FEB11D" w14:textId="362E0456" w:rsidR="00C127FB" w:rsidRDefault="000C6DBF" w:rsidP="00246A27">
      <w:pPr>
        <w:widowControl w:val="0"/>
        <w:autoSpaceDE w:val="0"/>
        <w:autoSpaceDN w:val="0"/>
        <w:adjustRightInd w:val="0"/>
        <w:spacing w:line="360" w:lineRule="auto"/>
        <w:jc w:val="both"/>
        <w:rPr>
          <w:rFonts w:ascii="Times New Roman" w:hAnsi="Times New Roman" w:cs="Times New Roman"/>
          <w:color w:val="1A1A1A"/>
        </w:rPr>
      </w:pPr>
      <w:r>
        <w:rPr>
          <w:rFonts w:ascii="Times New Roman" w:hAnsi="Times New Roman" w:cs="Times New Roman"/>
          <w:color w:val="1A1A1A"/>
        </w:rPr>
        <w:t>[</w:t>
      </w:r>
      <w:proofErr w:type="gramStart"/>
      <w:r>
        <w:rPr>
          <w:rFonts w:ascii="Times New Roman" w:hAnsi="Times New Roman" w:cs="Times New Roman"/>
          <w:color w:val="1A1A1A"/>
        </w:rPr>
        <w:t>include</w:t>
      </w:r>
      <w:proofErr w:type="gramEnd"/>
      <w:r>
        <w:rPr>
          <w:rFonts w:ascii="Times New Roman" w:hAnsi="Times New Roman" w:cs="Times New Roman"/>
          <w:color w:val="1A1A1A"/>
        </w:rPr>
        <w:t xml:space="preserve"> author name and filiation here]</w:t>
      </w:r>
    </w:p>
    <w:p w14:paraId="54A64C16" w14:textId="3ED3C6DA" w:rsidR="000C6DBF" w:rsidRDefault="000C6DBF" w:rsidP="00246A27">
      <w:pPr>
        <w:widowControl w:val="0"/>
        <w:autoSpaceDE w:val="0"/>
        <w:autoSpaceDN w:val="0"/>
        <w:adjustRightInd w:val="0"/>
        <w:spacing w:line="360" w:lineRule="auto"/>
        <w:jc w:val="both"/>
        <w:rPr>
          <w:rFonts w:ascii="Times New Roman" w:hAnsi="Times New Roman" w:cs="Times New Roman"/>
          <w:color w:val="1A1A1A"/>
        </w:rPr>
      </w:pPr>
      <w:r>
        <w:rPr>
          <w:rFonts w:ascii="Times New Roman" w:hAnsi="Times New Roman" w:cs="Times New Roman"/>
          <w:color w:val="1A1A1A"/>
        </w:rPr>
        <w:t xml:space="preserve">Thais N. C. </w:t>
      </w:r>
      <w:proofErr w:type="spellStart"/>
      <w:r>
        <w:rPr>
          <w:rFonts w:ascii="Times New Roman" w:hAnsi="Times New Roman" w:cs="Times New Roman"/>
          <w:color w:val="1A1A1A"/>
        </w:rPr>
        <w:t>Vasconcelos</w:t>
      </w:r>
      <w:proofErr w:type="spellEnd"/>
      <w:r>
        <w:rPr>
          <w:rFonts w:ascii="Times New Roman" w:hAnsi="Times New Roman" w:cs="Times New Roman"/>
          <w:color w:val="1A1A1A"/>
        </w:rPr>
        <w:t xml:space="preserve"> </w:t>
      </w:r>
      <w:r w:rsidR="00B26CC1" w:rsidRPr="00B26CC1">
        <w:rPr>
          <w:rFonts w:ascii="Times New Roman" w:hAnsi="Times New Roman" w:cs="Times New Roman"/>
          <w:color w:val="1A1A1A"/>
          <w:vertAlign w:val="superscript"/>
        </w:rPr>
        <w:t>€</w:t>
      </w:r>
      <w:proofErr w:type="gramStart"/>
      <w:r w:rsidR="00B26CC1">
        <w:rPr>
          <w:rFonts w:ascii="Times New Roman" w:hAnsi="Times New Roman" w:cs="Times New Roman"/>
          <w:color w:val="1A1A1A"/>
          <w:vertAlign w:val="superscript"/>
        </w:rPr>
        <w:t>,</w:t>
      </w:r>
      <w:r w:rsidR="00B26CC1" w:rsidRPr="00B26CC1">
        <w:rPr>
          <w:rFonts w:ascii="Times New Roman" w:hAnsi="Times New Roman" w:cs="Times New Roman"/>
          <w:color w:val="1A1A1A"/>
          <w:vertAlign w:val="superscript"/>
        </w:rPr>
        <w:t>±</w:t>
      </w:r>
      <w:proofErr w:type="gramEnd"/>
      <w:r w:rsidR="00B26CC1">
        <w:rPr>
          <w:rFonts w:ascii="Times New Roman" w:hAnsi="Times New Roman" w:cs="Times New Roman"/>
          <w:color w:val="1A1A1A"/>
          <w:vertAlign w:val="superscript"/>
        </w:rPr>
        <w:t>,</w:t>
      </w:r>
      <w:r w:rsidR="00B26CC1" w:rsidRPr="00B26CC1">
        <w:rPr>
          <w:rFonts w:ascii="Times New Roman" w:hAnsi="Times New Roman" w:cs="Times New Roman"/>
          <w:color w:val="1A1A1A"/>
          <w:vertAlign w:val="superscript"/>
        </w:rPr>
        <w:t>§</w:t>
      </w:r>
      <w:r w:rsidR="00B26CC1">
        <w:rPr>
          <w:rFonts w:ascii="Times New Roman" w:hAnsi="Times New Roman" w:cs="Times New Roman"/>
          <w:color w:val="1A1A1A"/>
          <w:vertAlign w:val="superscript"/>
        </w:rPr>
        <w:t>,</w:t>
      </w:r>
      <w:r w:rsidR="00B26CC1" w:rsidRPr="00B26CC1">
        <w:rPr>
          <w:rFonts w:ascii="Times New Roman" w:hAnsi="Times New Roman" w:cs="Times New Roman"/>
          <w:color w:val="1A1A1A"/>
          <w:vertAlign w:val="superscript"/>
        </w:rPr>
        <w:t>$</w:t>
      </w:r>
      <w:r w:rsidR="00B26CC1">
        <w:rPr>
          <w:rFonts w:ascii="Times New Roman" w:hAnsi="Times New Roman" w:cs="Times New Roman"/>
          <w:color w:val="1A1A1A"/>
          <w:vertAlign w:val="superscript"/>
        </w:rPr>
        <w:t>,</w:t>
      </w:r>
      <w:r w:rsidR="00B26CC1" w:rsidRPr="00B26CC1">
        <w:rPr>
          <w:rFonts w:ascii="Times New Roman" w:hAnsi="Times New Roman" w:cs="Times New Roman"/>
          <w:color w:val="1A1A1A"/>
          <w:vertAlign w:val="superscript"/>
        </w:rPr>
        <w:t>£</w:t>
      </w:r>
    </w:p>
    <w:p w14:paraId="638A8893" w14:textId="1D07CDAA" w:rsidR="000C6DBF" w:rsidRDefault="0043313E" w:rsidP="00246A27">
      <w:pPr>
        <w:widowControl w:val="0"/>
        <w:autoSpaceDE w:val="0"/>
        <w:autoSpaceDN w:val="0"/>
        <w:adjustRightInd w:val="0"/>
        <w:spacing w:line="360" w:lineRule="auto"/>
        <w:jc w:val="both"/>
        <w:rPr>
          <w:rFonts w:ascii="Times New Roman" w:hAnsi="Times New Roman" w:cs="Times New Roman"/>
          <w:color w:val="1A1A1A"/>
        </w:rPr>
      </w:pPr>
      <w:r w:rsidRPr="00757C84">
        <w:rPr>
          <w:rFonts w:ascii="Times New Roman" w:hAnsi="Times New Roman" w:cs="Times New Roman"/>
          <w:lang w:val="en-US"/>
        </w:rPr>
        <w:t>Department of Biological Sciences, University of Arkansas, Fayetteville, Arkansas 72701, USA</w:t>
      </w:r>
    </w:p>
    <w:p w14:paraId="294E8B08" w14:textId="77777777" w:rsidR="0098523A" w:rsidRDefault="0098523A" w:rsidP="00246A27">
      <w:pPr>
        <w:widowControl w:val="0"/>
        <w:autoSpaceDE w:val="0"/>
        <w:autoSpaceDN w:val="0"/>
        <w:adjustRightInd w:val="0"/>
        <w:spacing w:line="360" w:lineRule="auto"/>
        <w:jc w:val="both"/>
        <w:rPr>
          <w:rFonts w:ascii="Times New Roman" w:hAnsi="Times New Roman" w:cs="Times New Roman"/>
          <w:color w:val="1A1A1A"/>
        </w:rPr>
      </w:pPr>
    </w:p>
    <w:p w14:paraId="677E95BF" w14:textId="06B651ED" w:rsidR="0043313E" w:rsidRPr="00246A27" w:rsidRDefault="0043313E" w:rsidP="00246A27">
      <w:pPr>
        <w:widowControl w:val="0"/>
        <w:autoSpaceDE w:val="0"/>
        <w:autoSpaceDN w:val="0"/>
        <w:adjustRightInd w:val="0"/>
        <w:spacing w:line="360" w:lineRule="auto"/>
        <w:jc w:val="both"/>
        <w:rPr>
          <w:rFonts w:ascii="Times New Roman" w:hAnsi="Times New Roman" w:cs="Times New Roman"/>
          <w:color w:val="1A1A1A"/>
        </w:rPr>
      </w:pPr>
      <w:r>
        <w:rPr>
          <w:rFonts w:ascii="Times New Roman" w:hAnsi="Times New Roman" w:cs="Times New Roman"/>
          <w:color w:val="1A1A1A"/>
        </w:rPr>
        <w:t>Contributions are as follow:</w:t>
      </w:r>
    </w:p>
    <w:p w14:paraId="185221B2" w14:textId="6688DBA7" w:rsidR="00C127FB" w:rsidRPr="00246A27" w:rsidRDefault="00B26CC1" w:rsidP="00246A27">
      <w:pPr>
        <w:widowControl w:val="0"/>
        <w:autoSpaceDE w:val="0"/>
        <w:autoSpaceDN w:val="0"/>
        <w:adjustRightInd w:val="0"/>
        <w:spacing w:line="360" w:lineRule="auto"/>
        <w:jc w:val="both"/>
        <w:rPr>
          <w:rFonts w:ascii="Times New Roman" w:hAnsi="Times New Roman" w:cs="Times New Roman"/>
          <w:color w:val="1A1A1A"/>
        </w:rPr>
      </w:pPr>
      <w:r w:rsidRPr="00B26CC1">
        <w:rPr>
          <w:rFonts w:ascii="Times New Roman" w:hAnsi="Times New Roman" w:cs="Times New Roman"/>
          <w:color w:val="1A1A1A"/>
          <w:vertAlign w:val="superscript"/>
        </w:rPr>
        <w:t>€</w:t>
      </w:r>
      <w:r w:rsidR="00C127FB" w:rsidRPr="00246A27">
        <w:rPr>
          <w:rFonts w:ascii="Times New Roman" w:hAnsi="Times New Roman" w:cs="Times New Roman"/>
          <w:color w:val="1A1A1A"/>
        </w:rPr>
        <w:t xml:space="preserve"> </w:t>
      </w:r>
      <w:proofErr w:type="gramStart"/>
      <w:r w:rsidR="00C127FB" w:rsidRPr="00246A27">
        <w:rPr>
          <w:rFonts w:ascii="Times New Roman" w:hAnsi="Times New Roman" w:cs="Times New Roman"/>
          <w:color w:val="1A1A1A"/>
        </w:rPr>
        <w:t>authors</w:t>
      </w:r>
      <w:proofErr w:type="gramEnd"/>
      <w:r w:rsidR="00C127FB" w:rsidRPr="00246A27">
        <w:rPr>
          <w:rFonts w:ascii="Times New Roman" w:hAnsi="Times New Roman" w:cs="Times New Roman"/>
          <w:color w:val="1A1A1A"/>
        </w:rPr>
        <w:t xml:space="preserve"> responsible for writing</w:t>
      </w:r>
    </w:p>
    <w:p w14:paraId="21E356C6" w14:textId="45871A51" w:rsidR="00C127FB" w:rsidRPr="00246A27" w:rsidRDefault="00967DF9" w:rsidP="00246A27">
      <w:pPr>
        <w:widowControl w:val="0"/>
        <w:autoSpaceDE w:val="0"/>
        <w:autoSpaceDN w:val="0"/>
        <w:adjustRightInd w:val="0"/>
        <w:spacing w:line="360" w:lineRule="auto"/>
        <w:jc w:val="both"/>
        <w:rPr>
          <w:rFonts w:ascii="Times New Roman" w:hAnsi="Times New Roman" w:cs="Times New Roman"/>
          <w:color w:val="1A1A1A"/>
        </w:rPr>
      </w:pPr>
      <w:r w:rsidRPr="00B26CC1">
        <w:rPr>
          <w:rFonts w:ascii="Times New Roman" w:hAnsi="Times New Roman" w:cs="Times New Roman"/>
          <w:color w:val="1A1A1A"/>
          <w:vertAlign w:val="superscript"/>
        </w:rPr>
        <w:t>±</w:t>
      </w:r>
      <w:r w:rsidR="00C127FB" w:rsidRPr="00246A27">
        <w:rPr>
          <w:rFonts w:ascii="Times New Roman" w:hAnsi="Times New Roman" w:cs="Times New Roman"/>
          <w:color w:val="1A1A1A"/>
        </w:rPr>
        <w:t xml:space="preserve"> </w:t>
      </w:r>
      <w:proofErr w:type="gramStart"/>
      <w:r w:rsidR="00C127FB" w:rsidRPr="00246A27">
        <w:rPr>
          <w:rFonts w:ascii="Times New Roman" w:hAnsi="Times New Roman" w:cs="Times New Roman"/>
          <w:color w:val="1A1A1A"/>
        </w:rPr>
        <w:t>authors</w:t>
      </w:r>
      <w:proofErr w:type="gramEnd"/>
      <w:r w:rsidR="00C127FB" w:rsidRPr="00246A27">
        <w:rPr>
          <w:rFonts w:ascii="Times New Roman" w:hAnsi="Times New Roman" w:cs="Times New Roman"/>
          <w:color w:val="1A1A1A"/>
        </w:rPr>
        <w:t xml:space="preserve"> </w:t>
      </w:r>
      <w:r w:rsidR="00CF18E0">
        <w:rPr>
          <w:rFonts w:ascii="Times New Roman" w:hAnsi="Times New Roman" w:cs="Times New Roman"/>
          <w:color w:val="1A1A1A"/>
        </w:rPr>
        <w:t>who provided</w:t>
      </w:r>
      <w:r w:rsidR="00C127FB" w:rsidRPr="00246A27">
        <w:rPr>
          <w:rFonts w:ascii="Times New Roman" w:hAnsi="Times New Roman" w:cs="Times New Roman"/>
          <w:color w:val="1A1A1A"/>
        </w:rPr>
        <w:t xml:space="preserve"> newly available molecular data</w:t>
      </w:r>
    </w:p>
    <w:p w14:paraId="2984AABF" w14:textId="4A499D27" w:rsidR="00C127FB" w:rsidRPr="00246A27" w:rsidRDefault="00B26CC1" w:rsidP="00246A27">
      <w:pPr>
        <w:widowControl w:val="0"/>
        <w:autoSpaceDE w:val="0"/>
        <w:autoSpaceDN w:val="0"/>
        <w:adjustRightInd w:val="0"/>
        <w:spacing w:line="360" w:lineRule="auto"/>
        <w:jc w:val="both"/>
        <w:rPr>
          <w:rFonts w:ascii="Times New Roman" w:hAnsi="Times New Roman" w:cs="Times New Roman"/>
          <w:color w:val="1A1A1A"/>
        </w:rPr>
      </w:pPr>
      <w:r w:rsidRPr="00B26CC1">
        <w:rPr>
          <w:rFonts w:ascii="Times New Roman" w:hAnsi="Times New Roman" w:cs="Times New Roman"/>
          <w:color w:val="1A1A1A"/>
          <w:vertAlign w:val="superscript"/>
        </w:rPr>
        <w:t>§</w:t>
      </w:r>
      <w:r w:rsidR="00C127FB" w:rsidRPr="00246A27">
        <w:rPr>
          <w:rFonts w:ascii="Times New Roman" w:hAnsi="Times New Roman" w:cs="Times New Roman"/>
          <w:color w:val="1A1A1A"/>
        </w:rPr>
        <w:t xml:space="preserve"> </w:t>
      </w:r>
      <w:proofErr w:type="gramStart"/>
      <w:r w:rsidR="00C127FB" w:rsidRPr="00246A27">
        <w:rPr>
          <w:rFonts w:ascii="Times New Roman" w:hAnsi="Times New Roman" w:cs="Times New Roman"/>
          <w:color w:val="1A1A1A"/>
        </w:rPr>
        <w:t>authors</w:t>
      </w:r>
      <w:proofErr w:type="gramEnd"/>
      <w:r w:rsidR="00C127FB" w:rsidRPr="00246A27">
        <w:rPr>
          <w:rFonts w:ascii="Times New Roman" w:hAnsi="Times New Roman" w:cs="Times New Roman"/>
          <w:color w:val="1A1A1A"/>
        </w:rPr>
        <w:t xml:space="preserve"> responsible for analysing </w:t>
      </w:r>
      <w:r w:rsidR="00E5074C">
        <w:rPr>
          <w:rFonts w:ascii="Times New Roman" w:hAnsi="Times New Roman" w:cs="Times New Roman"/>
          <w:color w:val="1A1A1A"/>
        </w:rPr>
        <w:t>the data</w:t>
      </w:r>
    </w:p>
    <w:p w14:paraId="1A71E957" w14:textId="77777777" w:rsidR="00B26CC1" w:rsidRDefault="00B26CC1" w:rsidP="00E5074C">
      <w:pPr>
        <w:widowControl w:val="0"/>
        <w:autoSpaceDE w:val="0"/>
        <w:autoSpaceDN w:val="0"/>
        <w:adjustRightInd w:val="0"/>
        <w:spacing w:line="360" w:lineRule="auto"/>
        <w:jc w:val="both"/>
        <w:rPr>
          <w:rFonts w:ascii="Times New Roman" w:hAnsi="Times New Roman" w:cs="Times New Roman"/>
          <w:color w:val="1A1A1A"/>
        </w:rPr>
      </w:pPr>
      <w:r w:rsidRPr="00B26CC1">
        <w:rPr>
          <w:rFonts w:ascii="Times New Roman" w:hAnsi="Times New Roman" w:cs="Times New Roman"/>
          <w:color w:val="1A1A1A"/>
          <w:vertAlign w:val="superscript"/>
        </w:rPr>
        <w:t>$</w:t>
      </w:r>
      <w:r w:rsidR="008560D3">
        <w:rPr>
          <w:rFonts w:ascii="Times New Roman" w:hAnsi="Times New Roman" w:cs="Times New Roman"/>
          <w:color w:val="1A1A1A"/>
        </w:rPr>
        <w:t xml:space="preserve"> </w:t>
      </w:r>
      <w:proofErr w:type="gramStart"/>
      <w:r w:rsidR="00E5074C" w:rsidRPr="00246A27">
        <w:rPr>
          <w:rFonts w:ascii="Times New Roman" w:hAnsi="Times New Roman" w:cs="Times New Roman"/>
          <w:color w:val="1A1A1A"/>
        </w:rPr>
        <w:t>authors</w:t>
      </w:r>
      <w:proofErr w:type="gramEnd"/>
      <w:r w:rsidR="00E5074C" w:rsidRPr="00246A27">
        <w:rPr>
          <w:rFonts w:ascii="Times New Roman" w:hAnsi="Times New Roman" w:cs="Times New Roman"/>
          <w:color w:val="1A1A1A"/>
        </w:rPr>
        <w:t xml:space="preserve"> </w:t>
      </w:r>
      <w:r w:rsidR="00E5074C">
        <w:rPr>
          <w:rFonts w:ascii="Times New Roman" w:hAnsi="Times New Roman" w:cs="Times New Roman"/>
          <w:color w:val="1A1A1A"/>
        </w:rPr>
        <w:t xml:space="preserve">who contributed with </w:t>
      </w:r>
      <w:r w:rsidR="008560D3">
        <w:rPr>
          <w:rFonts w:ascii="Times New Roman" w:hAnsi="Times New Roman" w:cs="Times New Roman"/>
          <w:color w:val="1A1A1A"/>
        </w:rPr>
        <w:t>data cleaning</w:t>
      </w:r>
    </w:p>
    <w:p w14:paraId="6CCE3B1F" w14:textId="1F11665B" w:rsidR="00605550" w:rsidRPr="00246A27" w:rsidRDefault="00B26CC1" w:rsidP="00E5074C">
      <w:pPr>
        <w:widowControl w:val="0"/>
        <w:autoSpaceDE w:val="0"/>
        <w:autoSpaceDN w:val="0"/>
        <w:adjustRightInd w:val="0"/>
        <w:spacing w:line="360" w:lineRule="auto"/>
        <w:jc w:val="both"/>
        <w:rPr>
          <w:rFonts w:ascii="Times New Roman" w:hAnsi="Times New Roman" w:cs="Times New Roman"/>
          <w:color w:val="1A1A1A"/>
        </w:rPr>
      </w:pPr>
      <w:r w:rsidRPr="00B26CC1">
        <w:rPr>
          <w:rFonts w:ascii="Times New Roman" w:hAnsi="Times New Roman" w:cs="Times New Roman"/>
          <w:color w:val="1A1A1A"/>
          <w:vertAlign w:val="superscript"/>
        </w:rPr>
        <w:t>£</w:t>
      </w:r>
      <w:r w:rsidR="00605550">
        <w:rPr>
          <w:rFonts w:ascii="Times New Roman" w:hAnsi="Times New Roman" w:cs="Times New Roman"/>
          <w:color w:val="1A1A1A"/>
        </w:rPr>
        <w:t xml:space="preserve"> </w:t>
      </w:r>
      <w:proofErr w:type="gramStart"/>
      <w:r w:rsidR="00605550">
        <w:rPr>
          <w:rFonts w:ascii="Times New Roman" w:hAnsi="Times New Roman" w:cs="Times New Roman"/>
          <w:color w:val="1A1A1A"/>
        </w:rPr>
        <w:t>authors</w:t>
      </w:r>
      <w:proofErr w:type="gramEnd"/>
      <w:r w:rsidR="009A2567">
        <w:rPr>
          <w:rFonts w:ascii="Times New Roman" w:hAnsi="Times New Roman" w:cs="Times New Roman"/>
          <w:color w:val="1A1A1A"/>
        </w:rPr>
        <w:t xml:space="preserve"> who</w:t>
      </w:r>
      <w:r w:rsidR="00605550">
        <w:rPr>
          <w:rFonts w:ascii="Times New Roman" w:hAnsi="Times New Roman" w:cs="Times New Roman"/>
          <w:color w:val="1A1A1A"/>
        </w:rPr>
        <w:t xml:space="preserve"> contributed with discussion and comments on the manuscript</w:t>
      </w:r>
    </w:p>
    <w:p w14:paraId="4072FC70" w14:textId="145896CC" w:rsidR="008A7232" w:rsidRDefault="008A7232" w:rsidP="00246A27">
      <w:pPr>
        <w:spacing w:line="360" w:lineRule="auto"/>
        <w:jc w:val="both"/>
        <w:rPr>
          <w:rFonts w:ascii="Times New Roman" w:hAnsi="Times New Roman" w:cs="Times New Roman"/>
        </w:rPr>
      </w:pPr>
      <w:r>
        <w:rPr>
          <w:rFonts w:ascii="Times New Roman" w:hAnsi="Times New Roman" w:cs="Times New Roman"/>
        </w:rPr>
        <w:br w:type="page"/>
      </w:r>
    </w:p>
    <w:p w14:paraId="164B1E92" w14:textId="096C6F30" w:rsidR="001C1230" w:rsidRPr="00557C86" w:rsidRDefault="00C127FB" w:rsidP="00246A27">
      <w:pPr>
        <w:pStyle w:val="Heading1"/>
        <w:spacing w:line="360" w:lineRule="auto"/>
        <w:jc w:val="both"/>
        <w:rPr>
          <w:rFonts w:ascii="Times New Roman" w:hAnsi="Times New Roman" w:cs="Times New Roman"/>
          <w:color w:val="auto"/>
          <w:sz w:val="20"/>
          <w:szCs w:val="24"/>
        </w:rPr>
      </w:pPr>
      <w:r w:rsidRPr="00557C86">
        <w:rPr>
          <w:rFonts w:ascii="Times New Roman" w:hAnsi="Times New Roman" w:cs="Times New Roman"/>
          <w:color w:val="auto"/>
          <w:sz w:val="20"/>
          <w:szCs w:val="24"/>
        </w:rPr>
        <w:lastRenderedPageBreak/>
        <w:t>ABSTRACT</w:t>
      </w:r>
    </w:p>
    <w:p w14:paraId="0759B184" w14:textId="1CB654EF" w:rsidR="007A3E2A" w:rsidRDefault="00E2792E" w:rsidP="00246A27">
      <w:pPr>
        <w:spacing w:line="360" w:lineRule="auto"/>
        <w:jc w:val="both"/>
        <w:rPr>
          <w:rFonts w:ascii="Times New Roman" w:hAnsi="Times New Roman" w:cs="Times New Roman"/>
        </w:rPr>
      </w:pPr>
      <w:r>
        <w:rPr>
          <w:rFonts w:ascii="Times New Roman" w:hAnsi="Times New Roman" w:cs="Times New Roman"/>
        </w:rPr>
        <w:t xml:space="preserve">Increasingly robust </w:t>
      </w:r>
      <w:r w:rsidR="00190783">
        <w:rPr>
          <w:rFonts w:ascii="Times New Roman" w:hAnsi="Times New Roman" w:cs="Times New Roman"/>
        </w:rPr>
        <w:t xml:space="preserve">molecular </w:t>
      </w:r>
      <w:r>
        <w:rPr>
          <w:rFonts w:ascii="Times New Roman" w:hAnsi="Times New Roman" w:cs="Times New Roman"/>
        </w:rPr>
        <w:t xml:space="preserve">phylogenetic trees </w:t>
      </w:r>
      <w:r w:rsidR="000E7314">
        <w:rPr>
          <w:rFonts w:ascii="Times New Roman" w:hAnsi="Times New Roman" w:cs="Times New Roman"/>
        </w:rPr>
        <w:t xml:space="preserve">underpin studies in </w:t>
      </w:r>
      <w:r w:rsidR="00FF57E1">
        <w:rPr>
          <w:rFonts w:ascii="Times New Roman" w:hAnsi="Times New Roman" w:cs="Times New Roman"/>
        </w:rPr>
        <w:t>several areas of biodiversity</w:t>
      </w:r>
      <w:r w:rsidR="00651AFC">
        <w:rPr>
          <w:rFonts w:ascii="Times New Roman" w:hAnsi="Times New Roman" w:cs="Times New Roman"/>
        </w:rPr>
        <w:t>.</w:t>
      </w:r>
      <w:r w:rsidR="000E7314">
        <w:rPr>
          <w:rFonts w:ascii="Times New Roman" w:hAnsi="Times New Roman" w:cs="Times New Roman"/>
        </w:rPr>
        <w:t xml:space="preserve"> The</w:t>
      </w:r>
      <w:r>
        <w:rPr>
          <w:rFonts w:ascii="Times New Roman" w:hAnsi="Times New Roman" w:cs="Times New Roman"/>
        </w:rPr>
        <w:t xml:space="preserve"> </w:t>
      </w:r>
      <w:r w:rsidR="00FF57E1">
        <w:rPr>
          <w:rFonts w:ascii="Times New Roman" w:hAnsi="Times New Roman" w:cs="Times New Roman"/>
        </w:rPr>
        <w:t>Myrtaceae</w:t>
      </w:r>
      <w:r w:rsidR="000E7314">
        <w:rPr>
          <w:rFonts w:ascii="Times New Roman" w:hAnsi="Times New Roman" w:cs="Times New Roman"/>
        </w:rPr>
        <w:t xml:space="preserve"> family</w:t>
      </w:r>
      <w:r w:rsidR="00FF57E1">
        <w:rPr>
          <w:rFonts w:ascii="Times New Roman" w:hAnsi="Times New Roman" w:cs="Times New Roman"/>
        </w:rPr>
        <w:t xml:space="preserve"> is one of the key components </w:t>
      </w:r>
      <w:r w:rsidR="00190783">
        <w:rPr>
          <w:rFonts w:ascii="Times New Roman" w:hAnsi="Times New Roman" w:cs="Times New Roman"/>
        </w:rPr>
        <w:t>of</w:t>
      </w:r>
      <w:r w:rsidR="00FF57E1">
        <w:rPr>
          <w:rFonts w:ascii="Times New Roman" w:hAnsi="Times New Roman" w:cs="Times New Roman"/>
        </w:rPr>
        <w:t xml:space="preserve"> the exceptionally </w:t>
      </w:r>
      <w:r w:rsidR="00277BAF">
        <w:rPr>
          <w:rFonts w:ascii="Times New Roman" w:hAnsi="Times New Roman" w:cs="Times New Roman"/>
        </w:rPr>
        <w:t>diverse</w:t>
      </w:r>
      <w:r w:rsidR="00FF57E1">
        <w:rPr>
          <w:rFonts w:ascii="Times New Roman" w:hAnsi="Times New Roman" w:cs="Times New Roman"/>
        </w:rPr>
        <w:t xml:space="preserve"> </w:t>
      </w:r>
      <w:r w:rsidR="009A5F19">
        <w:rPr>
          <w:rFonts w:ascii="Times New Roman" w:hAnsi="Times New Roman" w:cs="Times New Roman"/>
        </w:rPr>
        <w:t>Neotropical flora</w:t>
      </w:r>
      <w:r w:rsidR="00FF57E1">
        <w:rPr>
          <w:rFonts w:ascii="Times New Roman" w:hAnsi="Times New Roman" w:cs="Times New Roman"/>
        </w:rPr>
        <w:t xml:space="preserve"> </w:t>
      </w:r>
      <w:r w:rsidR="000E7314">
        <w:rPr>
          <w:rFonts w:ascii="Times New Roman" w:hAnsi="Times New Roman" w:cs="Times New Roman"/>
        </w:rPr>
        <w:t xml:space="preserve">and </w:t>
      </w:r>
      <w:r w:rsidR="00221656">
        <w:rPr>
          <w:rFonts w:ascii="Times New Roman" w:hAnsi="Times New Roman" w:cs="Times New Roman"/>
        </w:rPr>
        <w:t xml:space="preserve">recent </w:t>
      </w:r>
      <w:r w:rsidR="00F2564A">
        <w:rPr>
          <w:rFonts w:ascii="Times New Roman" w:hAnsi="Times New Roman" w:cs="Times New Roman"/>
        </w:rPr>
        <w:t xml:space="preserve">massive </w:t>
      </w:r>
      <w:r w:rsidR="000E7314">
        <w:rPr>
          <w:rFonts w:ascii="Times New Roman" w:hAnsi="Times New Roman" w:cs="Times New Roman"/>
        </w:rPr>
        <w:t>generation of</w:t>
      </w:r>
      <w:r w:rsidR="00221656">
        <w:rPr>
          <w:rFonts w:ascii="Times New Roman" w:hAnsi="Times New Roman" w:cs="Times New Roman"/>
        </w:rPr>
        <w:t xml:space="preserve"> new</w:t>
      </w:r>
      <w:r w:rsidR="000E7314">
        <w:rPr>
          <w:rFonts w:ascii="Times New Roman" w:hAnsi="Times New Roman" w:cs="Times New Roman"/>
        </w:rPr>
        <w:t xml:space="preserve"> molecular data </w:t>
      </w:r>
      <w:r w:rsidR="009A5F19">
        <w:rPr>
          <w:rFonts w:ascii="Times New Roman" w:hAnsi="Times New Roman" w:cs="Times New Roman"/>
        </w:rPr>
        <w:t>has</w:t>
      </w:r>
      <w:r w:rsidR="00221656">
        <w:rPr>
          <w:rFonts w:ascii="Times New Roman" w:hAnsi="Times New Roman" w:cs="Times New Roman"/>
        </w:rPr>
        <w:t xml:space="preserve"> elevated</w:t>
      </w:r>
      <w:r w:rsidR="000E7314">
        <w:rPr>
          <w:rFonts w:ascii="Times New Roman" w:hAnsi="Times New Roman" w:cs="Times New Roman"/>
        </w:rPr>
        <w:t xml:space="preserve"> </w:t>
      </w:r>
      <w:r w:rsidR="00190783">
        <w:rPr>
          <w:rFonts w:ascii="Times New Roman" w:hAnsi="Times New Roman" w:cs="Times New Roman"/>
        </w:rPr>
        <w:t>its</w:t>
      </w:r>
      <w:r w:rsidR="00221656">
        <w:rPr>
          <w:rFonts w:ascii="Times New Roman" w:hAnsi="Times New Roman" w:cs="Times New Roman"/>
        </w:rPr>
        <w:t xml:space="preserve"> status </w:t>
      </w:r>
      <w:r w:rsidR="00277BAF">
        <w:rPr>
          <w:rFonts w:ascii="Times New Roman" w:hAnsi="Times New Roman" w:cs="Times New Roman"/>
        </w:rPr>
        <w:t xml:space="preserve">from neglecting </w:t>
      </w:r>
      <w:r w:rsidR="00221656">
        <w:rPr>
          <w:rFonts w:ascii="Times New Roman" w:hAnsi="Times New Roman" w:cs="Times New Roman"/>
        </w:rPr>
        <w:t>to a good</w:t>
      </w:r>
      <w:r w:rsidR="000E7314">
        <w:rPr>
          <w:rFonts w:ascii="Times New Roman" w:hAnsi="Times New Roman" w:cs="Times New Roman"/>
        </w:rPr>
        <w:t xml:space="preserve"> model </w:t>
      </w:r>
      <w:r w:rsidR="00190783">
        <w:rPr>
          <w:rFonts w:ascii="Times New Roman" w:hAnsi="Times New Roman" w:cs="Times New Roman"/>
        </w:rPr>
        <w:t xml:space="preserve">group </w:t>
      </w:r>
      <w:r w:rsidR="00221656">
        <w:rPr>
          <w:rFonts w:ascii="Times New Roman" w:hAnsi="Times New Roman" w:cs="Times New Roman"/>
        </w:rPr>
        <w:t>for e</w:t>
      </w:r>
      <w:r w:rsidR="009A5F19">
        <w:rPr>
          <w:rFonts w:ascii="Times New Roman" w:hAnsi="Times New Roman" w:cs="Times New Roman"/>
        </w:rPr>
        <w:t>co-evolutionary studies</w:t>
      </w:r>
      <w:r w:rsidR="009C08B4">
        <w:rPr>
          <w:rFonts w:ascii="Times New Roman" w:hAnsi="Times New Roman" w:cs="Times New Roman"/>
        </w:rPr>
        <w:t xml:space="preserve">. However, </w:t>
      </w:r>
      <w:r w:rsidR="006609F6">
        <w:rPr>
          <w:rFonts w:ascii="Times New Roman" w:hAnsi="Times New Roman" w:cs="Times New Roman"/>
        </w:rPr>
        <w:t xml:space="preserve">most of this data is </w:t>
      </w:r>
      <w:r w:rsidR="006E1260">
        <w:rPr>
          <w:rFonts w:ascii="Times New Roman" w:hAnsi="Times New Roman" w:cs="Times New Roman"/>
        </w:rPr>
        <w:t>either dispersed</w:t>
      </w:r>
      <w:r w:rsidR="006609F6">
        <w:rPr>
          <w:rFonts w:ascii="Times New Roman" w:hAnsi="Times New Roman" w:cs="Times New Roman"/>
        </w:rPr>
        <w:t xml:space="preserve"> </w:t>
      </w:r>
      <w:r w:rsidR="009A5F19">
        <w:rPr>
          <w:rFonts w:ascii="Times New Roman" w:hAnsi="Times New Roman" w:cs="Times New Roman"/>
        </w:rPr>
        <w:t>across</w:t>
      </w:r>
      <w:r w:rsidR="00F2564A">
        <w:rPr>
          <w:rFonts w:ascii="Times New Roman" w:hAnsi="Times New Roman" w:cs="Times New Roman"/>
        </w:rPr>
        <w:t xml:space="preserve"> different</w:t>
      </w:r>
      <w:r w:rsidR="006609F6">
        <w:rPr>
          <w:rFonts w:ascii="Times New Roman" w:hAnsi="Times New Roman" w:cs="Times New Roman"/>
        </w:rPr>
        <w:t xml:space="preserve"> studies or still unpublished</w:t>
      </w:r>
      <w:r w:rsidR="00F2564A">
        <w:rPr>
          <w:rFonts w:ascii="Times New Roman" w:hAnsi="Times New Roman" w:cs="Times New Roman"/>
        </w:rPr>
        <w:t xml:space="preserve"> and</w:t>
      </w:r>
      <w:r w:rsidR="006E1260">
        <w:rPr>
          <w:rFonts w:ascii="Times New Roman" w:hAnsi="Times New Roman" w:cs="Times New Roman"/>
        </w:rPr>
        <w:t>,</w:t>
      </w:r>
      <w:r w:rsidR="00F2564A">
        <w:rPr>
          <w:rFonts w:ascii="Times New Roman" w:hAnsi="Times New Roman" w:cs="Times New Roman"/>
        </w:rPr>
        <w:t xml:space="preserve"> g</w:t>
      </w:r>
      <w:r w:rsidR="006609F6">
        <w:rPr>
          <w:rFonts w:ascii="Times New Roman" w:hAnsi="Times New Roman" w:cs="Times New Roman"/>
        </w:rPr>
        <w:t xml:space="preserve">iven its problematic taxonomy, </w:t>
      </w:r>
      <w:r w:rsidR="00F2564A">
        <w:rPr>
          <w:rFonts w:ascii="Times New Roman" w:hAnsi="Times New Roman" w:cs="Times New Roman"/>
        </w:rPr>
        <w:t>automatic assembling of</w:t>
      </w:r>
      <w:r w:rsidR="006E1260">
        <w:rPr>
          <w:rFonts w:ascii="Times New Roman" w:hAnsi="Times New Roman" w:cs="Times New Roman"/>
        </w:rPr>
        <w:t xml:space="preserve"> molecular</w:t>
      </w:r>
      <w:r w:rsidR="00F2564A">
        <w:rPr>
          <w:rFonts w:ascii="Times New Roman" w:hAnsi="Times New Roman" w:cs="Times New Roman"/>
        </w:rPr>
        <w:t xml:space="preserve"> </w:t>
      </w:r>
      <w:r w:rsidR="006E1260">
        <w:rPr>
          <w:rFonts w:ascii="Times New Roman" w:hAnsi="Times New Roman" w:cs="Times New Roman"/>
        </w:rPr>
        <w:t>super-matrices</w:t>
      </w:r>
      <w:r w:rsidR="00F2564A">
        <w:rPr>
          <w:rFonts w:ascii="Times New Roman" w:hAnsi="Times New Roman" w:cs="Times New Roman"/>
        </w:rPr>
        <w:t xml:space="preserve"> from public databases frequently </w:t>
      </w:r>
      <w:r w:rsidR="00064DA6">
        <w:rPr>
          <w:rFonts w:ascii="Times New Roman" w:hAnsi="Times New Roman" w:cs="Times New Roman"/>
        </w:rPr>
        <w:t>result in</w:t>
      </w:r>
      <w:r w:rsidR="00F2564A">
        <w:rPr>
          <w:rFonts w:ascii="Times New Roman" w:hAnsi="Times New Roman" w:cs="Times New Roman"/>
        </w:rPr>
        <w:t xml:space="preserve"> unreliable </w:t>
      </w:r>
      <w:r w:rsidR="00064DA6">
        <w:rPr>
          <w:rFonts w:ascii="Times New Roman" w:hAnsi="Times New Roman" w:cs="Times New Roman"/>
        </w:rPr>
        <w:t>topologies</w:t>
      </w:r>
      <w:r w:rsidR="00F2564A">
        <w:rPr>
          <w:rFonts w:ascii="Times New Roman" w:hAnsi="Times New Roman" w:cs="Times New Roman"/>
        </w:rPr>
        <w:t xml:space="preserve">. Here </w:t>
      </w:r>
      <w:r w:rsidR="007C4996">
        <w:rPr>
          <w:rFonts w:ascii="Times New Roman" w:hAnsi="Times New Roman" w:cs="Times New Roman"/>
        </w:rPr>
        <w:t>we build</w:t>
      </w:r>
      <w:r w:rsidR="00F27E19">
        <w:rPr>
          <w:rFonts w:ascii="Times New Roman" w:hAnsi="Times New Roman" w:cs="Times New Roman"/>
        </w:rPr>
        <w:t xml:space="preserve"> a taxonomically verified molecular super-</w:t>
      </w:r>
      <w:r w:rsidR="007C4996">
        <w:rPr>
          <w:rFonts w:ascii="Times New Roman" w:hAnsi="Times New Roman" w:cs="Times New Roman"/>
        </w:rPr>
        <w:t xml:space="preserve">matrix of Neotropical Myrtaceae </w:t>
      </w:r>
      <w:r w:rsidR="0078221B">
        <w:rPr>
          <w:rFonts w:ascii="Times New Roman" w:hAnsi="Times New Roman" w:cs="Times New Roman"/>
        </w:rPr>
        <w:t xml:space="preserve">by </w:t>
      </w:r>
      <w:r w:rsidR="007C4996">
        <w:rPr>
          <w:rFonts w:ascii="Times New Roman" w:hAnsi="Times New Roman" w:cs="Times New Roman"/>
        </w:rPr>
        <w:t>assembling both</w:t>
      </w:r>
      <w:r w:rsidR="00290591">
        <w:rPr>
          <w:rFonts w:ascii="Times New Roman" w:hAnsi="Times New Roman" w:cs="Times New Roman"/>
        </w:rPr>
        <w:t xml:space="preserve"> </w:t>
      </w:r>
      <w:r w:rsidR="00290591" w:rsidRPr="00276B45">
        <w:rPr>
          <w:rFonts w:ascii="Times New Roman" w:hAnsi="Times New Roman" w:cs="Times New Roman"/>
        </w:rPr>
        <w:t xml:space="preserve">published </w:t>
      </w:r>
      <w:r w:rsidR="00023F8F">
        <w:rPr>
          <w:rFonts w:ascii="Times New Roman" w:hAnsi="Times New Roman" w:cs="Times New Roman"/>
        </w:rPr>
        <w:t xml:space="preserve">and unpublished </w:t>
      </w:r>
      <w:r w:rsidR="00290591" w:rsidRPr="00276B45">
        <w:rPr>
          <w:rFonts w:ascii="Times New Roman" w:hAnsi="Times New Roman" w:cs="Times New Roman"/>
        </w:rPr>
        <w:t>sequences</w:t>
      </w:r>
      <w:r w:rsidR="00023F8F">
        <w:rPr>
          <w:rFonts w:ascii="Times New Roman" w:hAnsi="Times New Roman" w:cs="Times New Roman"/>
        </w:rPr>
        <w:t xml:space="preserve"> </w:t>
      </w:r>
      <w:r w:rsidR="00023F8F" w:rsidRPr="00276B45">
        <w:rPr>
          <w:rFonts w:ascii="Times New Roman" w:hAnsi="Times New Roman" w:cs="Times New Roman"/>
        </w:rPr>
        <w:t>(3160</w:t>
      </w:r>
      <w:r w:rsidR="00023F8F">
        <w:rPr>
          <w:rFonts w:ascii="Times New Roman" w:hAnsi="Times New Roman" w:cs="Times New Roman"/>
        </w:rPr>
        <w:t xml:space="preserve"> and </w:t>
      </w:r>
      <w:r w:rsidR="00023F8F" w:rsidRPr="00276B45">
        <w:rPr>
          <w:rFonts w:ascii="Times New Roman" w:hAnsi="Times New Roman" w:cs="Times New Roman"/>
        </w:rPr>
        <w:t>1024</w:t>
      </w:r>
      <w:r w:rsidR="00023F8F">
        <w:rPr>
          <w:rFonts w:ascii="Times New Roman" w:hAnsi="Times New Roman" w:cs="Times New Roman"/>
        </w:rPr>
        <w:t>, respectively</w:t>
      </w:r>
      <w:r w:rsidR="00023F8F" w:rsidRPr="00276B45">
        <w:rPr>
          <w:rFonts w:ascii="Times New Roman" w:hAnsi="Times New Roman" w:cs="Times New Roman"/>
        </w:rPr>
        <w:t xml:space="preserve">) </w:t>
      </w:r>
      <w:r w:rsidR="00290591">
        <w:rPr>
          <w:rFonts w:ascii="Times New Roman" w:hAnsi="Times New Roman" w:cs="Times New Roman"/>
        </w:rPr>
        <w:t>from nine molecular markers (the nuclea</w:t>
      </w:r>
      <w:r w:rsidR="0078221B">
        <w:rPr>
          <w:rFonts w:ascii="Times New Roman" w:hAnsi="Times New Roman" w:cs="Times New Roman"/>
        </w:rPr>
        <w:t xml:space="preserve">r ITS and ETS and the plastid </w:t>
      </w:r>
      <w:proofErr w:type="spellStart"/>
      <w:r w:rsidR="0078221B">
        <w:rPr>
          <w:rFonts w:ascii="Times New Roman" w:hAnsi="Times New Roman" w:cs="Times New Roman"/>
        </w:rPr>
        <w:t>ndhF</w:t>
      </w:r>
      <w:proofErr w:type="spellEnd"/>
      <w:r w:rsidR="0078221B">
        <w:rPr>
          <w:rFonts w:ascii="Times New Roman" w:hAnsi="Times New Roman" w:cs="Times New Roman"/>
        </w:rPr>
        <w:t xml:space="preserve">, </w:t>
      </w:r>
      <w:proofErr w:type="spellStart"/>
      <w:r w:rsidR="0078221B">
        <w:rPr>
          <w:rFonts w:ascii="Times New Roman" w:hAnsi="Times New Roman" w:cs="Times New Roman"/>
        </w:rPr>
        <w:t>matK</w:t>
      </w:r>
      <w:proofErr w:type="spellEnd"/>
      <w:r w:rsidR="0078221B">
        <w:rPr>
          <w:rFonts w:ascii="Times New Roman" w:hAnsi="Times New Roman" w:cs="Times New Roman"/>
        </w:rPr>
        <w:t xml:space="preserve">, rpl16, trnQ-rps16, rpl32-trnL, </w:t>
      </w:r>
      <w:proofErr w:type="spellStart"/>
      <w:r w:rsidR="0078221B">
        <w:rPr>
          <w:rFonts w:ascii="Times New Roman" w:hAnsi="Times New Roman" w:cs="Times New Roman"/>
        </w:rPr>
        <w:t>trnL-trnF</w:t>
      </w:r>
      <w:proofErr w:type="spellEnd"/>
      <w:r w:rsidR="0078221B">
        <w:rPr>
          <w:rFonts w:ascii="Times New Roman" w:hAnsi="Times New Roman" w:cs="Times New Roman"/>
        </w:rPr>
        <w:t xml:space="preserve"> and </w:t>
      </w:r>
      <w:proofErr w:type="spellStart"/>
      <w:r w:rsidR="0078221B">
        <w:rPr>
          <w:rFonts w:ascii="Times New Roman" w:hAnsi="Times New Roman" w:cs="Times New Roman"/>
        </w:rPr>
        <w:t>psbA-trnH</w:t>
      </w:r>
      <w:proofErr w:type="spellEnd"/>
      <w:r w:rsidR="00290591">
        <w:rPr>
          <w:rFonts w:ascii="Times New Roman" w:hAnsi="Times New Roman" w:cs="Times New Roman"/>
        </w:rPr>
        <w:t>).</w:t>
      </w:r>
      <w:r w:rsidR="007A3E2A">
        <w:rPr>
          <w:rFonts w:ascii="Times New Roman" w:hAnsi="Times New Roman" w:cs="Times New Roman"/>
        </w:rPr>
        <w:t xml:space="preserve"> </w:t>
      </w:r>
      <w:r w:rsidR="00A10A4D">
        <w:rPr>
          <w:rFonts w:ascii="Times New Roman" w:hAnsi="Times New Roman" w:cs="Times New Roman"/>
        </w:rPr>
        <w:t xml:space="preserve">We highlight problems with conflicting topologies </w:t>
      </w:r>
      <w:r w:rsidR="00F27E19">
        <w:rPr>
          <w:rFonts w:ascii="Times New Roman" w:hAnsi="Times New Roman" w:cs="Times New Roman"/>
        </w:rPr>
        <w:t>inferred</w:t>
      </w:r>
      <w:r w:rsidR="00A10A4D">
        <w:rPr>
          <w:rFonts w:ascii="Times New Roman" w:hAnsi="Times New Roman" w:cs="Times New Roman"/>
        </w:rPr>
        <w:t xml:space="preserve"> from dif</w:t>
      </w:r>
      <w:r w:rsidR="00023F8F">
        <w:rPr>
          <w:rFonts w:ascii="Times New Roman" w:hAnsi="Times New Roman" w:cs="Times New Roman"/>
        </w:rPr>
        <w:t xml:space="preserve">ferent genes </w:t>
      </w:r>
      <w:r w:rsidR="00276B45">
        <w:rPr>
          <w:rFonts w:ascii="Times New Roman" w:hAnsi="Times New Roman" w:cs="Times New Roman"/>
        </w:rPr>
        <w:t>and</w:t>
      </w:r>
      <w:r w:rsidR="00D35630">
        <w:rPr>
          <w:rFonts w:ascii="Times New Roman" w:hAnsi="Times New Roman" w:cs="Times New Roman"/>
        </w:rPr>
        <w:t xml:space="preserve"> identify gaps to be filled </w:t>
      </w:r>
      <w:r w:rsidR="00023F8F">
        <w:rPr>
          <w:rFonts w:ascii="Times New Roman" w:hAnsi="Times New Roman" w:cs="Times New Roman"/>
        </w:rPr>
        <w:t>by</w:t>
      </w:r>
      <w:r w:rsidR="00D35630">
        <w:rPr>
          <w:rFonts w:ascii="Times New Roman" w:hAnsi="Times New Roman" w:cs="Times New Roman"/>
        </w:rPr>
        <w:t xml:space="preserve"> future studies</w:t>
      </w:r>
      <w:r w:rsidR="00276B45">
        <w:rPr>
          <w:rFonts w:ascii="Times New Roman" w:hAnsi="Times New Roman" w:cs="Times New Roman"/>
        </w:rPr>
        <w:t>. We also</w:t>
      </w:r>
      <w:r w:rsidR="00D35630">
        <w:rPr>
          <w:rFonts w:ascii="Times New Roman" w:hAnsi="Times New Roman" w:cs="Times New Roman"/>
        </w:rPr>
        <w:t xml:space="preserve"> provide a time-calibrated tree that can </w:t>
      </w:r>
      <w:r w:rsidR="00FA3651">
        <w:rPr>
          <w:rFonts w:ascii="Times New Roman" w:hAnsi="Times New Roman" w:cs="Times New Roman"/>
        </w:rPr>
        <w:t xml:space="preserve">be </w:t>
      </w:r>
      <w:r w:rsidR="00D35630">
        <w:rPr>
          <w:rFonts w:ascii="Times New Roman" w:hAnsi="Times New Roman" w:cs="Times New Roman"/>
        </w:rPr>
        <w:t xml:space="preserve">reliably used to address </w:t>
      </w:r>
      <w:r w:rsidR="007677C4">
        <w:rPr>
          <w:rFonts w:ascii="Times New Roman" w:hAnsi="Times New Roman" w:cs="Times New Roman"/>
        </w:rPr>
        <w:t xml:space="preserve">finer-scale </w:t>
      </w:r>
      <w:r w:rsidR="00D35630">
        <w:rPr>
          <w:rFonts w:ascii="Times New Roman" w:hAnsi="Times New Roman" w:cs="Times New Roman"/>
        </w:rPr>
        <w:t>eco-evolutionary questions</w:t>
      </w:r>
      <w:r w:rsidR="00F27E19">
        <w:rPr>
          <w:rFonts w:ascii="Times New Roman" w:hAnsi="Times New Roman" w:cs="Times New Roman"/>
        </w:rPr>
        <w:t xml:space="preserve"> in </w:t>
      </w:r>
      <w:r w:rsidR="00F27E19" w:rsidRPr="000535CD">
        <w:rPr>
          <w:rFonts w:ascii="Times New Roman" w:hAnsi="Times New Roman" w:cs="Times New Roman"/>
        </w:rPr>
        <w:t>the Neotropics</w:t>
      </w:r>
      <w:r w:rsidR="00D35630" w:rsidRPr="000535CD">
        <w:rPr>
          <w:rFonts w:ascii="Times New Roman" w:hAnsi="Times New Roman" w:cs="Times New Roman"/>
        </w:rPr>
        <w:t xml:space="preserve">. </w:t>
      </w:r>
      <w:r w:rsidR="00CB4FC6" w:rsidRPr="000535CD">
        <w:rPr>
          <w:rFonts w:ascii="Times New Roman" w:hAnsi="Times New Roman" w:cs="Times New Roman"/>
        </w:rPr>
        <w:t xml:space="preserve">The inferred </w:t>
      </w:r>
      <w:r w:rsidR="00FA3651" w:rsidRPr="000535CD">
        <w:rPr>
          <w:rFonts w:ascii="Times New Roman" w:hAnsi="Times New Roman" w:cs="Times New Roman"/>
        </w:rPr>
        <w:t xml:space="preserve">super-matrix </w:t>
      </w:r>
      <w:r w:rsidR="00023F8F">
        <w:rPr>
          <w:rFonts w:ascii="Times New Roman" w:hAnsi="Times New Roman" w:cs="Times New Roman"/>
        </w:rPr>
        <w:t>phylogenetic tree</w:t>
      </w:r>
      <w:r w:rsidR="00CB4FC6" w:rsidRPr="000535CD">
        <w:rPr>
          <w:rFonts w:ascii="Times New Roman" w:hAnsi="Times New Roman" w:cs="Times New Roman"/>
        </w:rPr>
        <w:t xml:space="preserve"> covers </w:t>
      </w:r>
      <w:r w:rsidR="000535CD" w:rsidRPr="000535CD">
        <w:rPr>
          <w:rFonts w:ascii="Times New Roman" w:hAnsi="Times New Roman" w:cs="Times New Roman"/>
        </w:rPr>
        <w:t xml:space="preserve">over </w:t>
      </w:r>
      <w:r w:rsidR="00023F8F">
        <w:rPr>
          <w:rFonts w:ascii="Times New Roman" w:hAnsi="Times New Roman" w:cs="Times New Roman"/>
        </w:rPr>
        <w:t>650</w:t>
      </w:r>
      <w:r w:rsidR="00CB4FC6" w:rsidRPr="000535CD">
        <w:rPr>
          <w:rFonts w:ascii="Times New Roman" w:hAnsi="Times New Roman" w:cs="Times New Roman"/>
        </w:rPr>
        <w:t xml:space="preserve"> species </w:t>
      </w:r>
      <w:r w:rsidR="00D47675" w:rsidRPr="000535CD">
        <w:rPr>
          <w:rFonts w:ascii="Times New Roman" w:hAnsi="Times New Roman" w:cs="Times New Roman"/>
        </w:rPr>
        <w:t>(</w:t>
      </w:r>
      <w:r w:rsidR="00023F8F">
        <w:rPr>
          <w:rFonts w:ascii="Times New Roman" w:hAnsi="Times New Roman" w:cs="Times New Roman"/>
        </w:rPr>
        <w:t>c. 35</w:t>
      </w:r>
      <w:r w:rsidR="00D47675" w:rsidRPr="000535CD">
        <w:rPr>
          <w:rFonts w:ascii="Times New Roman" w:hAnsi="Times New Roman" w:cs="Times New Roman"/>
        </w:rPr>
        <w:t>% of the total diversity</w:t>
      </w:r>
      <w:r w:rsidR="000535CD" w:rsidRPr="000535CD">
        <w:rPr>
          <w:rFonts w:ascii="Times New Roman" w:hAnsi="Times New Roman" w:cs="Times New Roman"/>
        </w:rPr>
        <w:t xml:space="preserve"> in the clade</w:t>
      </w:r>
      <w:r w:rsidR="00D47675" w:rsidRPr="000535CD">
        <w:rPr>
          <w:rFonts w:ascii="Times New Roman" w:hAnsi="Times New Roman" w:cs="Times New Roman"/>
        </w:rPr>
        <w:t xml:space="preserve">). </w:t>
      </w:r>
      <w:r w:rsidR="003266DF" w:rsidRPr="000535CD">
        <w:rPr>
          <w:rFonts w:ascii="Times New Roman" w:hAnsi="Times New Roman" w:cs="Times New Roman"/>
        </w:rPr>
        <w:t>The tree</w:t>
      </w:r>
      <w:r w:rsidR="00031B09">
        <w:rPr>
          <w:rFonts w:ascii="Times New Roman" w:hAnsi="Times New Roman" w:cs="Times New Roman"/>
        </w:rPr>
        <w:t xml:space="preserve"> inferred</w:t>
      </w:r>
      <w:r w:rsidR="008650FE" w:rsidRPr="000535CD">
        <w:rPr>
          <w:rFonts w:ascii="Times New Roman" w:hAnsi="Times New Roman" w:cs="Times New Roman"/>
        </w:rPr>
        <w:t xml:space="preserve"> from the fully concatenated matrix</w:t>
      </w:r>
      <w:r w:rsidR="003266DF" w:rsidRPr="000535CD">
        <w:rPr>
          <w:rFonts w:ascii="Times New Roman" w:hAnsi="Times New Roman" w:cs="Times New Roman"/>
        </w:rPr>
        <w:t xml:space="preserve"> mostly reflects the topology</w:t>
      </w:r>
      <w:r w:rsidR="003266DF">
        <w:rPr>
          <w:rFonts w:ascii="Times New Roman" w:hAnsi="Times New Roman" w:cs="Times New Roman"/>
        </w:rPr>
        <w:t xml:space="preserve"> </w:t>
      </w:r>
      <w:r w:rsidR="00031B09">
        <w:rPr>
          <w:rFonts w:ascii="Times New Roman" w:hAnsi="Times New Roman" w:cs="Times New Roman"/>
        </w:rPr>
        <w:t>of the</w:t>
      </w:r>
      <w:r w:rsidR="008650FE">
        <w:rPr>
          <w:rFonts w:ascii="Times New Roman" w:hAnsi="Times New Roman" w:cs="Times New Roman"/>
        </w:rPr>
        <w:t xml:space="preserve"> </w:t>
      </w:r>
      <w:r w:rsidR="003266DF">
        <w:rPr>
          <w:rFonts w:ascii="Times New Roman" w:hAnsi="Times New Roman" w:cs="Times New Roman"/>
        </w:rPr>
        <w:t>plastid data</w:t>
      </w:r>
      <w:r w:rsidR="008650FE">
        <w:rPr>
          <w:rFonts w:ascii="Times New Roman" w:hAnsi="Times New Roman" w:cs="Times New Roman"/>
        </w:rPr>
        <w:t>set</w:t>
      </w:r>
      <w:r w:rsidR="00A44854">
        <w:rPr>
          <w:rFonts w:ascii="Times New Roman" w:hAnsi="Times New Roman" w:cs="Times New Roman"/>
        </w:rPr>
        <w:t xml:space="preserve"> and there is a moderate to strong incongruence between </w:t>
      </w:r>
      <w:r w:rsidR="00031B09">
        <w:rPr>
          <w:rFonts w:ascii="Times New Roman" w:hAnsi="Times New Roman" w:cs="Times New Roman"/>
        </w:rPr>
        <w:t>trees</w:t>
      </w:r>
      <w:r w:rsidR="00A44854">
        <w:rPr>
          <w:rFonts w:ascii="Times New Roman" w:hAnsi="Times New Roman" w:cs="Times New Roman"/>
        </w:rPr>
        <w:t xml:space="preserve"> inferred from nuclear and plastid </w:t>
      </w:r>
      <w:r w:rsidR="00D80EF9">
        <w:rPr>
          <w:rFonts w:ascii="Times New Roman" w:hAnsi="Times New Roman" w:cs="Times New Roman"/>
        </w:rPr>
        <w:t>partitions</w:t>
      </w:r>
      <w:r w:rsidR="00031B09">
        <w:rPr>
          <w:rFonts w:ascii="Times New Roman" w:hAnsi="Times New Roman" w:cs="Times New Roman"/>
        </w:rPr>
        <w:t xml:space="preserve"> separately</w:t>
      </w:r>
      <w:r w:rsidR="00A44854">
        <w:rPr>
          <w:rFonts w:ascii="Times New Roman" w:hAnsi="Times New Roman" w:cs="Times New Roman"/>
        </w:rPr>
        <w:t xml:space="preserve">. </w:t>
      </w:r>
      <w:r w:rsidR="006C2623">
        <w:rPr>
          <w:rFonts w:ascii="Times New Roman" w:hAnsi="Times New Roman" w:cs="Times New Roman"/>
        </w:rPr>
        <w:t xml:space="preserve">Large, species-rich clades are </w:t>
      </w:r>
      <w:r w:rsidR="008650FE">
        <w:rPr>
          <w:rFonts w:ascii="Times New Roman" w:hAnsi="Times New Roman" w:cs="Times New Roman"/>
        </w:rPr>
        <w:t xml:space="preserve">still </w:t>
      </w:r>
      <w:r w:rsidR="006C2623">
        <w:rPr>
          <w:rFonts w:ascii="Times New Roman" w:hAnsi="Times New Roman" w:cs="Times New Roman"/>
        </w:rPr>
        <w:t>the poorest sampled</w:t>
      </w:r>
      <w:r w:rsidR="00031B09">
        <w:rPr>
          <w:rFonts w:ascii="Times New Roman" w:hAnsi="Times New Roman" w:cs="Times New Roman"/>
        </w:rPr>
        <w:t xml:space="preserve"> within the group</w:t>
      </w:r>
      <w:r w:rsidR="0007185E">
        <w:rPr>
          <w:rFonts w:ascii="Times New Roman" w:hAnsi="Times New Roman" w:cs="Times New Roman"/>
        </w:rPr>
        <w:t xml:space="preserve">. More systematic revisions and field collecting </w:t>
      </w:r>
      <w:r w:rsidR="00004C55">
        <w:rPr>
          <w:rFonts w:ascii="Times New Roman" w:hAnsi="Times New Roman" w:cs="Times New Roman"/>
        </w:rPr>
        <w:t xml:space="preserve">targeting these </w:t>
      </w:r>
      <w:r w:rsidR="00031B09">
        <w:rPr>
          <w:rFonts w:ascii="Times New Roman" w:hAnsi="Times New Roman" w:cs="Times New Roman"/>
        </w:rPr>
        <w:t>clades</w:t>
      </w:r>
      <w:r w:rsidR="00004C55">
        <w:rPr>
          <w:rFonts w:ascii="Times New Roman" w:hAnsi="Times New Roman" w:cs="Times New Roman"/>
        </w:rPr>
        <w:t xml:space="preserve"> are</w:t>
      </w:r>
      <w:r w:rsidR="0007185E">
        <w:rPr>
          <w:rFonts w:ascii="Times New Roman" w:hAnsi="Times New Roman" w:cs="Times New Roman"/>
        </w:rPr>
        <w:t xml:space="preserve"> </w:t>
      </w:r>
      <w:r w:rsidR="00004C55">
        <w:rPr>
          <w:rFonts w:ascii="Times New Roman" w:hAnsi="Times New Roman" w:cs="Times New Roman"/>
        </w:rPr>
        <w:t>encouraged, particularly in light of the reported difficulties in extracting sequences from herbarium material</w:t>
      </w:r>
      <w:r w:rsidR="00BF37EE">
        <w:rPr>
          <w:rFonts w:ascii="Times New Roman" w:hAnsi="Times New Roman" w:cs="Times New Roman"/>
        </w:rPr>
        <w:t xml:space="preserve">. </w:t>
      </w:r>
    </w:p>
    <w:p w14:paraId="7DDCB8F9" w14:textId="77777777" w:rsidR="00916A11" w:rsidRPr="00246A27" w:rsidRDefault="00916A11" w:rsidP="00246A27">
      <w:pPr>
        <w:spacing w:line="360" w:lineRule="auto"/>
        <w:jc w:val="both"/>
        <w:rPr>
          <w:rFonts w:ascii="Times New Roman" w:hAnsi="Times New Roman" w:cs="Times New Roman"/>
        </w:rPr>
      </w:pPr>
    </w:p>
    <w:p w14:paraId="4FBB0843" w14:textId="2DD48403" w:rsidR="00D96177" w:rsidRPr="00916A11" w:rsidRDefault="00D96177" w:rsidP="00916A11">
      <w:pPr>
        <w:widowControl w:val="0"/>
        <w:autoSpaceDE w:val="0"/>
        <w:autoSpaceDN w:val="0"/>
        <w:adjustRightInd w:val="0"/>
        <w:spacing w:line="360" w:lineRule="auto"/>
        <w:jc w:val="both"/>
        <w:rPr>
          <w:rFonts w:ascii="Times New Roman" w:hAnsi="Times New Roman" w:cs="Times New Roman"/>
          <w:color w:val="1A1A1A"/>
        </w:rPr>
      </w:pPr>
      <w:r w:rsidRPr="00031B09">
        <w:rPr>
          <w:rFonts w:ascii="Times New Roman" w:hAnsi="Times New Roman" w:cs="Times New Roman"/>
        </w:rPr>
        <w:t xml:space="preserve">Key words: </w:t>
      </w:r>
      <w:r w:rsidR="00916A11" w:rsidRPr="00916A11">
        <w:rPr>
          <w:rFonts w:ascii="Times New Roman" w:hAnsi="Times New Roman" w:cs="Times New Roman"/>
          <w:i/>
          <w:color w:val="1A1A1A"/>
        </w:rPr>
        <w:t>Eugenia</w:t>
      </w:r>
      <w:r w:rsidR="00916A11">
        <w:rPr>
          <w:rFonts w:ascii="Times New Roman" w:hAnsi="Times New Roman" w:cs="Times New Roman"/>
          <w:color w:val="1A1A1A"/>
        </w:rPr>
        <w:t xml:space="preserve">, </w:t>
      </w:r>
      <w:proofErr w:type="spellStart"/>
      <w:r w:rsidR="00916A11">
        <w:rPr>
          <w:rFonts w:ascii="Times New Roman" w:hAnsi="Times New Roman" w:cs="Times New Roman"/>
          <w:color w:val="1A1A1A"/>
        </w:rPr>
        <w:t>Myrteae</w:t>
      </w:r>
      <w:proofErr w:type="spellEnd"/>
      <w:r w:rsidR="00916A11">
        <w:rPr>
          <w:rFonts w:ascii="Times New Roman" w:hAnsi="Times New Roman" w:cs="Times New Roman"/>
          <w:color w:val="1A1A1A"/>
        </w:rPr>
        <w:t xml:space="preserve">, </w:t>
      </w:r>
      <w:proofErr w:type="spellStart"/>
      <w:r w:rsidR="00916A11" w:rsidRPr="00916A11">
        <w:rPr>
          <w:rFonts w:ascii="Times New Roman" w:hAnsi="Times New Roman" w:cs="Times New Roman"/>
          <w:i/>
          <w:color w:val="1A1A1A"/>
        </w:rPr>
        <w:t>Myrcia</w:t>
      </w:r>
      <w:proofErr w:type="spellEnd"/>
      <w:r w:rsidR="00916A11">
        <w:rPr>
          <w:rFonts w:ascii="Times New Roman" w:hAnsi="Times New Roman" w:cs="Times New Roman"/>
          <w:color w:val="1A1A1A"/>
        </w:rPr>
        <w:t xml:space="preserve">, </w:t>
      </w:r>
      <w:r w:rsidR="00031B09">
        <w:rPr>
          <w:rFonts w:ascii="Times New Roman" w:hAnsi="Times New Roman" w:cs="Times New Roman"/>
          <w:color w:val="1A1A1A"/>
        </w:rPr>
        <w:t>ecology, evolution</w:t>
      </w:r>
      <w:r w:rsidR="00916A11">
        <w:rPr>
          <w:rFonts w:ascii="Times New Roman" w:hAnsi="Times New Roman" w:cs="Times New Roman"/>
          <w:color w:val="1A1A1A"/>
        </w:rPr>
        <w:t xml:space="preserve">, super matrix, </w:t>
      </w:r>
      <w:proofErr w:type="gramStart"/>
      <w:r w:rsidR="00031B09">
        <w:rPr>
          <w:rFonts w:ascii="Times New Roman" w:hAnsi="Times New Roman" w:cs="Times New Roman"/>
          <w:color w:val="1A1A1A"/>
        </w:rPr>
        <w:t>systematics</w:t>
      </w:r>
      <w:proofErr w:type="gramEnd"/>
      <w:r w:rsidR="00916A11">
        <w:rPr>
          <w:rFonts w:ascii="Times New Roman" w:hAnsi="Times New Roman" w:cs="Times New Roman"/>
          <w:color w:val="1A1A1A"/>
        </w:rPr>
        <w:t>.</w:t>
      </w:r>
      <w:r w:rsidR="00916A11" w:rsidRPr="00916A11">
        <w:rPr>
          <w:rFonts w:ascii="Times New Roman" w:hAnsi="Times New Roman" w:cs="Times New Roman"/>
          <w:color w:val="1A1A1A"/>
        </w:rPr>
        <w:t xml:space="preserve"> </w:t>
      </w:r>
    </w:p>
    <w:p w14:paraId="11FC19AA" w14:textId="43DFB6D9" w:rsidR="00CC5FC2" w:rsidRPr="00557C86" w:rsidRDefault="00C127FB" w:rsidP="00455188">
      <w:pPr>
        <w:pStyle w:val="Heading1"/>
        <w:spacing w:line="360" w:lineRule="auto"/>
        <w:jc w:val="both"/>
        <w:rPr>
          <w:rFonts w:ascii="Times New Roman" w:hAnsi="Times New Roman" w:cs="Times New Roman"/>
          <w:color w:val="auto"/>
          <w:sz w:val="20"/>
          <w:szCs w:val="24"/>
        </w:rPr>
      </w:pPr>
      <w:r w:rsidRPr="00557C86">
        <w:rPr>
          <w:rFonts w:ascii="Times New Roman" w:hAnsi="Times New Roman" w:cs="Times New Roman"/>
          <w:color w:val="auto"/>
          <w:sz w:val="20"/>
          <w:szCs w:val="24"/>
        </w:rPr>
        <w:t>INTRODUCTION</w:t>
      </w:r>
    </w:p>
    <w:p w14:paraId="0F7154D2" w14:textId="23695601" w:rsidR="00CC5FC2" w:rsidRDefault="00CC5FC2" w:rsidP="00246A27">
      <w:pPr>
        <w:spacing w:line="360" w:lineRule="auto"/>
        <w:ind w:firstLine="720"/>
        <w:jc w:val="both"/>
        <w:rPr>
          <w:rFonts w:ascii="Times New Roman" w:hAnsi="Times New Roman" w:cs="Times New Roman"/>
          <w:color w:val="000000"/>
        </w:rPr>
      </w:pPr>
      <w:r w:rsidRPr="00D1619A">
        <w:rPr>
          <w:rFonts w:ascii="Times New Roman" w:hAnsi="Times New Roman" w:cs="Times New Roman"/>
          <w:color w:val="000000"/>
        </w:rPr>
        <w:t xml:space="preserve">The </w:t>
      </w:r>
      <w:r w:rsidR="0098523A">
        <w:rPr>
          <w:rFonts w:ascii="Times New Roman" w:hAnsi="Times New Roman" w:cs="Times New Roman"/>
          <w:color w:val="000000"/>
        </w:rPr>
        <w:t xml:space="preserve">exceptionally </w:t>
      </w:r>
      <w:r w:rsidR="00603E6D">
        <w:rPr>
          <w:rFonts w:ascii="Times New Roman" w:hAnsi="Times New Roman" w:cs="Times New Roman"/>
          <w:color w:val="000000"/>
        </w:rPr>
        <w:t xml:space="preserve">diverse </w:t>
      </w:r>
      <w:r w:rsidRPr="00D1619A">
        <w:rPr>
          <w:rFonts w:ascii="Times New Roman" w:hAnsi="Times New Roman" w:cs="Times New Roman"/>
          <w:color w:val="000000"/>
        </w:rPr>
        <w:t xml:space="preserve">Neotropical flora accounts </w:t>
      </w:r>
      <w:r w:rsidR="0098523A">
        <w:rPr>
          <w:rFonts w:ascii="Times New Roman" w:hAnsi="Times New Roman" w:cs="Times New Roman"/>
          <w:color w:val="000000"/>
        </w:rPr>
        <w:t xml:space="preserve">for more species of </w:t>
      </w:r>
      <w:r w:rsidR="00603E6D">
        <w:rPr>
          <w:rFonts w:ascii="Times New Roman" w:hAnsi="Times New Roman" w:cs="Times New Roman"/>
          <w:color w:val="000000"/>
        </w:rPr>
        <w:t>flowering plants</w:t>
      </w:r>
      <w:r w:rsidR="0098523A">
        <w:rPr>
          <w:rFonts w:ascii="Times New Roman" w:hAnsi="Times New Roman" w:cs="Times New Roman"/>
          <w:color w:val="000000"/>
        </w:rPr>
        <w:t xml:space="preserve"> than</w:t>
      </w:r>
      <w:r w:rsidRPr="00D1619A">
        <w:rPr>
          <w:rFonts w:ascii="Times New Roman" w:hAnsi="Times New Roman" w:cs="Times New Roman"/>
          <w:color w:val="000000"/>
        </w:rPr>
        <w:t xml:space="preserve"> </w:t>
      </w:r>
      <w:r w:rsidR="0098523A">
        <w:rPr>
          <w:rFonts w:ascii="Times New Roman" w:hAnsi="Times New Roman" w:cs="Times New Roman"/>
          <w:color w:val="000000"/>
        </w:rPr>
        <w:t xml:space="preserve">tropical </w:t>
      </w:r>
      <w:r w:rsidRPr="00D1619A">
        <w:rPr>
          <w:rFonts w:ascii="Times New Roman" w:hAnsi="Times New Roman" w:cs="Times New Roman"/>
          <w:color w:val="000000"/>
        </w:rPr>
        <w:t>Africa and Asia together (</w:t>
      </w:r>
      <w:r w:rsidR="0098523A">
        <w:rPr>
          <w:rFonts w:ascii="Times New Roman" w:hAnsi="Times New Roman" w:cs="Times New Roman"/>
          <w:color w:val="000000"/>
        </w:rPr>
        <w:t xml:space="preserve">Antonelli and </w:t>
      </w:r>
      <w:proofErr w:type="spellStart"/>
      <w:r w:rsidR="0098523A">
        <w:rPr>
          <w:rFonts w:ascii="Times New Roman" w:hAnsi="Times New Roman" w:cs="Times New Roman"/>
          <w:color w:val="000000"/>
        </w:rPr>
        <w:t>Sanmartin</w:t>
      </w:r>
      <w:proofErr w:type="spellEnd"/>
      <w:r w:rsidR="0098523A">
        <w:rPr>
          <w:rFonts w:ascii="Times New Roman" w:hAnsi="Times New Roman" w:cs="Times New Roman"/>
          <w:color w:val="000000"/>
        </w:rPr>
        <w:t>, 2011</w:t>
      </w:r>
      <w:r w:rsidRPr="00D1619A">
        <w:rPr>
          <w:rFonts w:ascii="Times New Roman" w:hAnsi="Times New Roman" w:cs="Times New Roman"/>
          <w:color w:val="000000"/>
        </w:rPr>
        <w:t>). One of the dominant components in these environment</w:t>
      </w:r>
      <w:r w:rsidR="008B159A">
        <w:rPr>
          <w:rFonts w:ascii="Times New Roman" w:hAnsi="Times New Roman" w:cs="Times New Roman"/>
          <w:color w:val="000000"/>
        </w:rPr>
        <w:t>s</w:t>
      </w:r>
      <w:r w:rsidRPr="00D1619A">
        <w:rPr>
          <w:rFonts w:ascii="Times New Roman" w:hAnsi="Times New Roman" w:cs="Times New Roman"/>
          <w:color w:val="000000"/>
        </w:rPr>
        <w:t xml:space="preserve">, especially in the eastern portion of the continent, </w:t>
      </w:r>
      <w:r w:rsidR="00B3447D">
        <w:rPr>
          <w:rFonts w:ascii="Times New Roman" w:hAnsi="Times New Roman" w:cs="Times New Roman"/>
          <w:color w:val="000000"/>
        </w:rPr>
        <w:t>are</w:t>
      </w:r>
      <w:r w:rsidRPr="00D1619A">
        <w:rPr>
          <w:rFonts w:ascii="Times New Roman" w:hAnsi="Times New Roman" w:cs="Times New Roman"/>
          <w:color w:val="000000"/>
        </w:rPr>
        <w:t xml:space="preserve"> the myrtles (Myrtaceae), a family of trees and shrubs </w:t>
      </w:r>
      <w:r w:rsidR="00603E6D">
        <w:rPr>
          <w:rFonts w:ascii="Times New Roman" w:hAnsi="Times New Roman" w:cs="Times New Roman"/>
          <w:color w:val="000000"/>
        </w:rPr>
        <w:t>of outstanding</w:t>
      </w:r>
      <w:r w:rsidRPr="00D1619A">
        <w:rPr>
          <w:rFonts w:ascii="Times New Roman" w:hAnsi="Times New Roman" w:cs="Times New Roman"/>
          <w:color w:val="000000"/>
        </w:rPr>
        <w:t xml:space="preserve"> </w:t>
      </w:r>
      <w:r w:rsidR="00603E6D">
        <w:rPr>
          <w:rFonts w:ascii="Times New Roman" w:hAnsi="Times New Roman" w:cs="Times New Roman"/>
          <w:color w:val="000000"/>
        </w:rPr>
        <w:t>diversity and abundance</w:t>
      </w:r>
      <w:r w:rsidR="008B159A">
        <w:rPr>
          <w:rFonts w:ascii="Times New Roman" w:hAnsi="Times New Roman" w:cs="Times New Roman"/>
          <w:color w:val="000000"/>
        </w:rPr>
        <w:t xml:space="preserve"> in both rainforest and savannas</w:t>
      </w:r>
      <w:r w:rsidR="00603E6D">
        <w:rPr>
          <w:rFonts w:ascii="Times New Roman" w:hAnsi="Times New Roman" w:cs="Times New Roman"/>
          <w:color w:val="000000"/>
        </w:rPr>
        <w:t xml:space="preserve"> (Oliveira-Filho et al.</w:t>
      </w:r>
      <w:r w:rsidR="00E16FB0">
        <w:rPr>
          <w:rFonts w:ascii="Times New Roman" w:hAnsi="Times New Roman" w:cs="Times New Roman"/>
          <w:color w:val="000000"/>
        </w:rPr>
        <w:t>, 2000 (</w:t>
      </w:r>
      <w:r w:rsidR="00FA39DD" w:rsidRPr="00FA39DD">
        <w:rPr>
          <w:rFonts w:ascii="Times New Roman" w:hAnsi="Times New Roman" w:cs="Times New Roman"/>
          <w:color w:val="000000"/>
          <w:highlight w:val="yellow"/>
        </w:rPr>
        <w:t xml:space="preserve">to </w:t>
      </w:r>
      <w:r w:rsidR="00603E6D" w:rsidRPr="00FA39DD">
        <w:rPr>
          <w:rFonts w:ascii="Times New Roman" w:hAnsi="Times New Roman" w:cs="Times New Roman"/>
          <w:color w:val="000000"/>
          <w:highlight w:val="yellow"/>
        </w:rPr>
        <w:t xml:space="preserve">include </w:t>
      </w:r>
      <w:r w:rsidR="00E16FB0" w:rsidRPr="00FA39DD">
        <w:rPr>
          <w:rFonts w:ascii="Times New Roman" w:hAnsi="Times New Roman" w:cs="Times New Roman"/>
          <w:color w:val="000000"/>
          <w:highlight w:val="yellow"/>
        </w:rPr>
        <w:t xml:space="preserve">more </w:t>
      </w:r>
      <w:r w:rsidR="00603E6D" w:rsidRPr="00FA39DD">
        <w:rPr>
          <w:rFonts w:ascii="Times New Roman" w:hAnsi="Times New Roman" w:cs="Times New Roman"/>
          <w:color w:val="000000"/>
          <w:highlight w:val="yellow"/>
        </w:rPr>
        <w:t>recent references*</w:t>
      </w:r>
      <w:r w:rsidR="00603E6D">
        <w:rPr>
          <w:rFonts w:ascii="Times New Roman" w:hAnsi="Times New Roman" w:cs="Times New Roman"/>
          <w:color w:val="000000"/>
        </w:rPr>
        <w:t>))</w:t>
      </w:r>
      <w:r w:rsidRPr="00D1619A">
        <w:rPr>
          <w:rFonts w:ascii="Times New Roman" w:hAnsi="Times New Roman" w:cs="Times New Roman"/>
          <w:color w:val="000000"/>
        </w:rPr>
        <w:t xml:space="preserve">. Myrtaceae </w:t>
      </w:r>
      <w:r w:rsidR="00603E6D">
        <w:rPr>
          <w:rFonts w:ascii="Times New Roman" w:hAnsi="Times New Roman" w:cs="Times New Roman"/>
          <w:color w:val="000000"/>
        </w:rPr>
        <w:t xml:space="preserve">species </w:t>
      </w:r>
      <w:r w:rsidRPr="00D1619A">
        <w:rPr>
          <w:rFonts w:ascii="Times New Roman" w:hAnsi="Times New Roman" w:cs="Times New Roman"/>
          <w:color w:val="000000"/>
        </w:rPr>
        <w:t xml:space="preserve">are the base </w:t>
      </w:r>
      <w:r w:rsidR="00603E6D">
        <w:rPr>
          <w:rFonts w:ascii="Times New Roman" w:hAnsi="Times New Roman" w:cs="Times New Roman"/>
          <w:color w:val="000000"/>
        </w:rPr>
        <w:t>of</w:t>
      </w:r>
      <w:r w:rsidR="00B3447D">
        <w:rPr>
          <w:rFonts w:ascii="Times New Roman" w:hAnsi="Times New Roman" w:cs="Times New Roman"/>
          <w:color w:val="000000"/>
        </w:rPr>
        <w:t xml:space="preserve"> many Neotropical ecosystems</w:t>
      </w:r>
      <w:r w:rsidR="006C7691">
        <w:rPr>
          <w:rFonts w:ascii="Times New Roman" w:hAnsi="Times New Roman" w:cs="Times New Roman"/>
          <w:color w:val="000000"/>
        </w:rPr>
        <w:t xml:space="preserve">. Besides composing a significant part of </w:t>
      </w:r>
      <w:r w:rsidR="006C7691">
        <w:rPr>
          <w:rFonts w:ascii="Times New Roman" w:hAnsi="Times New Roman" w:cs="Times New Roman"/>
          <w:color w:val="000000"/>
        </w:rPr>
        <w:lastRenderedPageBreak/>
        <w:t>the biomass that forms these biomes, they offer flower resources to pollinators and</w:t>
      </w:r>
      <w:r w:rsidRPr="00D1619A">
        <w:rPr>
          <w:rFonts w:ascii="Times New Roman" w:hAnsi="Times New Roman" w:cs="Times New Roman"/>
          <w:color w:val="000000"/>
        </w:rPr>
        <w:t xml:space="preserve"> </w:t>
      </w:r>
      <w:r w:rsidR="008B159A">
        <w:rPr>
          <w:rFonts w:ascii="Times New Roman" w:hAnsi="Times New Roman" w:cs="Times New Roman"/>
          <w:color w:val="000000"/>
        </w:rPr>
        <w:t>fleshy-</w:t>
      </w:r>
      <w:r w:rsidRPr="00D1619A">
        <w:rPr>
          <w:rFonts w:ascii="Times New Roman" w:hAnsi="Times New Roman" w:cs="Times New Roman"/>
          <w:color w:val="000000"/>
        </w:rPr>
        <w:t xml:space="preserve">fruits </w:t>
      </w:r>
      <w:r w:rsidR="006C7691">
        <w:rPr>
          <w:rFonts w:ascii="Times New Roman" w:hAnsi="Times New Roman" w:cs="Times New Roman"/>
          <w:color w:val="000000"/>
        </w:rPr>
        <w:t>to</w:t>
      </w:r>
      <w:r w:rsidR="008B159A">
        <w:rPr>
          <w:rFonts w:ascii="Times New Roman" w:hAnsi="Times New Roman" w:cs="Times New Roman"/>
          <w:color w:val="000000"/>
        </w:rPr>
        <w:t xml:space="preserve"> frugivorous</w:t>
      </w:r>
      <w:r w:rsidR="006C7691">
        <w:rPr>
          <w:rFonts w:ascii="Times New Roman" w:hAnsi="Times New Roman" w:cs="Times New Roman"/>
          <w:color w:val="000000"/>
        </w:rPr>
        <w:t>, which are produced</w:t>
      </w:r>
      <w:r w:rsidR="008B159A">
        <w:rPr>
          <w:rFonts w:ascii="Times New Roman" w:hAnsi="Times New Roman" w:cs="Times New Roman"/>
          <w:color w:val="000000"/>
        </w:rPr>
        <w:t xml:space="preserve"> along all seasons of the year</w:t>
      </w:r>
      <w:r w:rsidRPr="00D1619A">
        <w:rPr>
          <w:rFonts w:ascii="Times New Roman" w:hAnsi="Times New Roman" w:cs="Times New Roman"/>
          <w:color w:val="000000"/>
        </w:rPr>
        <w:t xml:space="preserve"> (</w:t>
      </w:r>
      <w:proofErr w:type="spellStart"/>
      <w:r w:rsidRPr="00D1619A">
        <w:rPr>
          <w:rFonts w:ascii="Times New Roman" w:hAnsi="Times New Roman" w:cs="Times New Roman"/>
          <w:color w:val="000000"/>
        </w:rPr>
        <w:t>Staggemeier</w:t>
      </w:r>
      <w:proofErr w:type="spellEnd"/>
      <w:r w:rsidRPr="00D1619A">
        <w:rPr>
          <w:rFonts w:ascii="Times New Roman" w:hAnsi="Times New Roman" w:cs="Times New Roman"/>
          <w:color w:val="000000"/>
        </w:rPr>
        <w:t xml:space="preserve"> et al. </w:t>
      </w:r>
      <w:r w:rsidR="00603E6D">
        <w:rPr>
          <w:rFonts w:ascii="Times New Roman" w:hAnsi="Times New Roman" w:cs="Times New Roman"/>
          <w:color w:val="000000"/>
        </w:rPr>
        <w:t xml:space="preserve">2010, </w:t>
      </w:r>
      <w:r w:rsidRPr="00D1619A">
        <w:rPr>
          <w:rFonts w:ascii="Times New Roman" w:hAnsi="Times New Roman" w:cs="Times New Roman"/>
          <w:color w:val="000000"/>
        </w:rPr>
        <w:t xml:space="preserve">2017).  </w:t>
      </w:r>
      <w:r w:rsidR="008B159A">
        <w:rPr>
          <w:rFonts w:ascii="Times New Roman" w:hAnsi="Times New Roman" w:cs="Times New Roman"/>
          <w:color w:val="000000"/>
        </w:rPr>
        <w:t>Thanks to r</w:t>
      </w:r>
      <w:r w:rsidR="00E60875">
        <w:rPr>
          <w:rFonts w:ascii="Times New Roman" w:hAnsi="Times New Roman" w:cs="Times New Roman"/>
          <w:color w:val="000000"/>
        </w:rPr>
        <w:t>ecent systematic</w:t>
      </w:r>
      <w:r w:rsidRPr="00D1619A">
        <w:rPr>
          <w:rFonts w:ascii="Times New Roman" w:hAnsi="Times New Roman" w:cs="Times New Roman"/>
          <w:color w:val="000000"/>
        </w:rPr>
        <w:t xml:space="preserve"> knowledge constructed for </w:t>
      </w:r>
      <w:r w:rsidR="008B159A">
        <w:rPr>
          <w:rFonts w:ascii="Times New Roman" w:hAnsi="Times New Roman" w:cs="Times New Roman"/>
          <w:color w:val="000000"/>
        </w:rPr>
        <w:t xml:space="preserve">the </w:t>
      </w:r>
      <w:r w:rsidRPr="00D1619A">
        <w:rPr>
          <w:rFonts w:ascii="Times New Roman" w:hAnsi="Times New Roman" w:cs="Times New Roman"/>
          <w:color w:val="000000"/>
        </w:rPr>
        <w:t>family</w:t>
      </w:r>
      <w:r w:rsidR="00E60875">
        <w:rPr>
          <w:rFonts w:ascii="Times New Roman" w:hAnsi="Times New Roman" w:cs="Times New Roman"/>
          <w:color w:val="000000"/>
        </w:rPr>
        <w:t xml:space="preserve"> (e.g. Lucas et al., 2007, 2011, 2019; </w:t>
      </w:r>
      <w:proofErr w:type="spellStart"/>
      <w:r w:rsidR="00E60875">
        <w:rPr>
          <w:rFonts w:ascii="Times New Roman" w:hAnsi="Times New Roman" w:cs="Times New Roman"/>
          <w:color w:val="000000"/>
        </w:rPr>
        <w:t>Mazine</w:t>
      </w:r>
      <w:proofErr w:type="spellEnd"/>
      <w:r w:rsidR="00E60875">
        <w:rPr>
          <w:rFonts w:ascii="Times New Roman" w:hAnsi="Times New Roman" w:cs="Times New Roman"/>
          <w:color w:val="000000"/>
        </w:rPr>
        <w:t xml:space="preserve"> et al., 2014, 2018)</w:t>
      </w:r>
      <w:r w:rsidR="008B159A">
        <w:rPr>
          <w:rFonts w:ascii="Times New Roman" w:hAnsi="Times New Roman" w:cs="Times New Roman"/>
          <w:color w:val="000000"/>
        </w:rPr>
        <w:t>, Myrtaceae has been elevated</w:t>
      </w:r>
      <w:r w:rsidRPr="00D1619A">
        <w:rPr>
          <w:rFonts w:ascii="Times New Roman" w:hAnsi="Times New Roman" w:cs="Times New Roman"/>
          <w:color w:val="000000"/>
        </w:rPr>
        <w:t xml:space="preserve"> from the status of </w:t>
      </w:r>
      <w:r w:rsidR="00E60875">
        <w:rPr>
          <w:rFonts w:ascii="Times New Roman" w:hAnsi="Times New Roman" w:cs="Times New Roman"/>
          <w:color w:val="000000"/>
        </w:rPr>
        <w:t xml:space="preserve">a </w:t>
      </w:r>
      <w:r w:rsidRPr="00D1619A">
        <w:rPr>
          <w:rFonts w:ascii="Times New Roman" w:hAnsi="Times New Roman" w:cs="Times New Roman"/>
          <w:color w:val="000000"/>
        </w:rPr>
        <w:t xml:space="preserve">neglected group to </w:t>
      </w:r>
      <w:r w:rsidR="008B159A">
        <w:rPr>
          <w:rFonts w:ascii="Times New Roman" w:hAnsi="Times New Roman" w:cs="Times New Roman"/>
          <w:color w:val="000000"/>
        </w:rPr>
        <w:t xml:space="preserve">a </w:t>
      </w:r>
      <w:r w:rsidRPr="00D1619A">
        <w:rPr>
          <w:rFonts w:ascii="Times New Roman" w:hAnsi="Times New Roman" w:cs="Times New Roman"/>
          <w:color w:val="000000"/>
        </w:rPr>
        <w:t xml:space="preserve">model </w:t>
      </w:r>
      <w:r w:rsidR="008B159A">
        <w:rPr>
          <w:rFonts w:ascii="Times New Roman" w:hAnsi="Times New Roman" w:cs="Times New Roman"/>
          <w:color w:val="000000"/>
        </w:rPr>
        <w:t>system</w:t>
      </w:r>
      <w:r w:rsidRPr="00D1619A">
        <w:rPr>
          <w:rFonts w:ascii="Times New Roman" w:hAnsi="Times New Roman" w:cs="Times New Roman"/>
          <w:color w:val="000000"/>
        </w:rPr>
        <w:t xml:space="preserve"> </w:t>
      </w:r>
      <w:r w:rsidR="008B159A">
        <w:rPr>
          <w:rFonts w:ascii="Times New Roman" w:hAnsi="Times New Roman" w:cs="Times New Roman"/>
          <w:color w:val="000000"/>
        </w:rPr>
        <w:t>in</w:t>
      </w:r>
      <w:r w:rsidRPr="00D1619A">
        <w:rPr>
          <w:rFonts w:ascii="Times New Roman" w:hAnsi="Times New Roman" w:cs="Times New Roman"/>
          <w:color w:val="000000"/>
        </w:rPr>
        <w:t xml:space="preserve"> address</w:t>
      </w:r>
      <w:r w:rsidR="008B159A">
        <w:rPr>
          <w:rFonts w:ascii="Times New Roman" w:hAnsi="Times New Roman" w:cs="Times New Roman"/>
          <w:color w:val="000000"/>
        </w:rPr>
        <w:t>ing</w:t>
      </w:r>
      <w:r w:rsidRPr="00D1619A">
        <w:rPr>
          <w:rFonts w:ascii="Times New Roman" w:hAnsi="Times New Roman" w:cs="Times New Roman"/>
          <w:color w:val="000000"/>
        </w:rPr>
        <w:t xml:space="preserve"> </w:t>
      </w:r>
      <w:r w:rsidR="00B31906">
        <w:rPr>
          <w:rFonts w:ascii="Times New Roman" w:hAnsi="Times New Roman" w:cs="Times New Roman"/>
          <w:color w:val="000000"/>
        </w:rPr>
        <w:t>broad</w:t>
      </w:r>
      <w:r w:rsidRPr="00D1619A">
        <w:rPr>
          <w:rFonts w:ascii="Times New Roman" w:hAnsi="Times New Roman" w:cs="Times New Roman"/>
          <w:color w:val="000000"/>
        </w:rPr>
        <w:t xml:space="preserve"> questions </w:t>
      </w:r>
      <w:r w:rsidR="00B31906">
        <w:rPr>
          <w:rFonts w:ascii="Times New Roman" w:hAnsi="Times New Roman" w:cs="Times New Roman"/>
          <w:color w:val="000000"/>
        </w:rPr>
        <w:t>regarding the dynamics of</w:t>
      </w:r>
      <w:r w:rsidRPr="00D1619A">
        <w:rPr>
          <w:rFonts w:ascii="Times New Roman" w:hAnsi="Times New Roman" w:cs="Times New Roman"/>
          <w:color w:val="000000"/>
        </w:rPr>
        <w:t xml:space="preserve"> Neotropical biodiversity</w:t>
      </w:r>
      <w:r w:rsidR="00E60875">
        <w:rPr>
          <w:rFonts w:ascii="Times New Roman" w:hAnsi="Times New Roman" w:cs="Times New Roman"/>
          <w:color w:val="000000"/>
        </w:rPr>
        <w:t xml:space="preserve"> </w:t>
      </w:r>
      <w:r w:rsidRPr="00D1619A">
        <w:rPr>
          <w:rFonts w:ascii="Times New Roman" w:hAnsi="Times New Roman" w:cs="Times New Roman"/>
          <w:color w:val="000000"/>
        </w:rPr>
        <w:t>(</w:t>
      </w:r>
      <w:r w:rsidR="00E60875">
        <w:rPr>
          <w:rFonts w:ascii="Times New Roman" w:hAnsi="Times New Roman" w:cs="Times New Roman"/>
          <w:color w:val="000000"/>
        </w:rPr>
        <w:t xml:space="preserve">e.g. </w:t>
      </w:r>
      <w:proofErr w:type="spellStart"/>
      <w:r w:rsidR="00E60875">
        <w:rPr>
          <w:rFonts w:ascii="Times New Roman" w:hAnsi="Times New Roman" w:cs="Times New Roman"/>
          <w:color w:val="000000"/>
        </w:rPr>
        <w:t>Staggemeier</w:t>
      </w:r>
      <w:proofErr w:type="spellEnd"/>
      <w:r w:rsidR="00E60875">
        <w:rPr>
          <w:rFonts w:ascii="Times New Roman" w:hAnsi="Times New Roman" w:cs="Times New Roman"/>
          <w:color w:val="000000"/>
        </w:rPr>
        <w:t xml:space="preserve"> et al., 2015, Lucas and Bunger, 2015, Giaretta et al., 2015, Vasconcelos et al., 2019</w:t>
      </w:r>
      <w:r w:rsidRPr="00D1619A">
        <w:rPr>
          <w:rFonts w:ascii="Times New Roman" w:hAnsi="Times New Roman" w:cs="Times New Roman"/>
          <w:color w:val="000000"/>
        </w:rPr>
        <w:t>).</w:t>
      </w:r>
    </w:p>
    <w:p w14:paraId="36BBDB3E" w14:textId="3DAF0A94" w:rsidR="00C8798C" w:rsidRDefault="00FE463E" w:rsidP="00CC4C6C">
      <w:pPr>
        <w:widowControl w:val="0"/>
        <w:autoSpaceDE w:val="0"/>
        <w:autoSpaceDN w:val="0"/>
        <w:adjustRightInd w:val="0"/>
        <w:spacing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In the </w:t>
      </w:r>
      <w:r w:rsidR="00796BDE">
        <w:rPr>
          <w:rFonts w:ascii="Times New Roman" w:hAnsi="Times New Roman" w:cs="Times New Roman"/>
          <w:color w:val="000000"/>
        </w:rPr>
        <w:t>centre</w:t>
      </w:r>
      <w:r>
        <w:rPr>
          <w:rFonts w:ascii="Times New Roman" w:hAnsi="Times New Roman" w:cs="Times New Roman"/>
          <w:color w:val="000000"/>
        </w:rPr>
        <w:t xml:space="preserve"> of this process </w:t>
      </w:r>
      <w:r w:rsidR="00796BDE">
        <w:rPr>
          <w:rFonts w:ascii="Times New Roman" w:hAnsi="Times New Roman" w:cs="Times New Roman"/>
          <w:color w:val="000000"/>
        </w:rPr>
        <w:t>is</w:t>
      </w:r>
      <w:r w:rsidR="00967123">
        <w:rPr>
          <w:rFonts w:ascii="Times New Roman" w:hAnsi="Times New Roman" w:cs="Times New Roman"/>
          <w:color w:val="000000"/>
        </w:rPr>
        <w:t xml:space="preserve"> the </w:t>
      </w:r>
      <w:r w:rsidR="00796BDE">
        <w:rPr>
          <w:rFonts w:ascii="Times New Roman" w:hAnsi="Times New Roman" w:cs="Times New Roman"/>
          <w:color w:val="000000"/>
        </w:rPr>
        <w:t>inference</w:t>
      </w:r>
      <w:r>
        <w:rPr>
          <w:rFonts w:ascii="Times New Roman" w:hAnsi="Times New Roman" w:cs="Times New Roman"/>
          <w:color w:val="000000"/>
        </w:rPr>
        <w:t xml:space="preserve"> of</w:t>
      </w:r>
      <w:r w:rsidR="00796BDE">
        <w:rPr>
          <w:rFonts w:ascii="Times New Roman" w:hAnsi="Times New Roman" w:cs="Times New Roman"/>
          <w:color w:val="000000"/>
        </w:rPr>
        <w:t xml:space="preserve"> increasingly robust and complete</w:t>
      </w:r>
      <w:r>
        <w:rPr>
          <w:rFonts w:ascii="Times New Roman" w:hAnsi="Times New Roman" w:cs="Times New Roman"/>
          <w:color w:val="000000"/>
        </w:rPr>
        <w:t xml:space="preserve"> phylogenetic trees</w:t>
      </w:r>
      <w:r w:rsidR="007D1AB9">
        <w:rPr>
          <w:rFonts w:ascii="Times New Roman" w:hAnsi="Times New Roman" w:cs="Times New Roman"/>
          <w:color w:val="000000"/>
        </w:rPr>
        <w:t xml:space="preserve"> for the tribe Myrteae, the most diverse clade in the family </w:t>
      </w:r>
      <w:r w:rsidR="00323F6F">
        <w:rPr>
          <w:rFonts w:ascii="Times New Roman" w:hAnsi="Times New Roman" w:cs="Times New Roman"/>
          <w:color w:val="000000"/>
        </w:rPr>
        <w:t xml:space="preserve">(c. 2500 species) </w:t>
      </w:r>
      <w:r w:rsidR="007D1AB9">
        <w:rPr>
          <w:rFonts w:ascii="Times New Roman" w:hAnsi="Times New Roman" w:cs="Times New Roman"/>
          <w:color w:val="000000"/>
        </w:rPr>
        <w:t xml:space="preserve">and </w:t>
      </w:r>
      <w:r w:rsidR="00323F6F">
        <w:rPr>
          <w:rFonts w:ascii="Times New Roman" w:hAnsi="Times New Roman" w:cs="Times New Roman"/>
          <w:color w:val="000000"/>
        </w:rPr>
        <w:t xml:space="preserve">the lineage </w:t>
      </w:r>
      <w:r w:rsidR="00B85B00">
        <w:rPr>
          <w:rFonts w:ascii="Times New Roman" w:hAnsi="Times New Roman" w:cs="Times New Roman"/>
          <w:color w:val="000000"/>
        </w:rPr>
        <w:t>that comprises</w:t>
      </w:r>
      <w:r w:rsidR="00323F6F">
        <w:rPr>
          <w:rFonts w:ascii="Times New Roman" w:hAnsi="Times New Roman" w:cs="Times New Roman"/>
          <w:color w:val="000000"/>
        </w:rPr>
        <w:t xml:space="preserve"> all </w:t>
      </w:r>
      <w:r w:rsidR="00B85B00">
        <w:rPr>
          <w:rFonts w:ascii="Times New Roman" w:hAnsi="Times New Roman" w:cs="Times New Roman"/>
          <w:color w:val="000000"/>
        </w:rPr>
        <w:t xml:space="preserve">of the </w:t>
      </w:r>
      <w:r w:rsidR="00323F6F">
        <w:rPr>
          <w:rFonts w:ascii="Times New Roman" w:hAnsi="Times New Roman" w:cs="Times New Roman"/>
          <w:color w:val="000000"/>
        </w:rPr>
        <w:t>Neotropical species</w:t>
      </w:r>
      <w:r w:rsidR="001465DB">
        <w:rPr>
          <w:rFonts w:ascii="Times New Roman" w:hAnsi="Times New Roman" w:cs="Times New Roman"/>
          <w:color w:val="000000"/>
        </w:rPr>
        <w:t>. Myrteae has entered the phase of molecular syst</w:t>
      </w:r>
      <w:r w:rsidR="00796BDE">
        <w:rPr>
          <w:rFonts w:ascii="Times New Roman" w:hAnsi="Times New Roman" w:cs="Times New Roman"/>
          <w:color w:val="000000"/>
        </w:rPr>
        <w:t>ematics in the 2000</w:t>
      </w:r>
      <w:r w:rsidR="003F0A13">
        <w:rPr>
          <w:rFonts w:ascii="Times New Roman" w:hAnsi="Times New Roman" w:cs="Times New Roman"/>
          <w:color w:val="000000"/>
        </w:rPr>
        <w:t>s</w:t>
      </w:r>
      <w:r w:rsidR="00796BDE">
        <w:rPr>
          <w:rFonts w:ascii="Times New Roman" w:hAnsi="Times New Roman" w:cs="Times New Roman"/>
          <w:color w:val="000000"/>
        </w:rPr>
        <w:t xml:space="preserve"> with the </w:t>
      </w:r>
      <w:r w:rsidR="00164929">
        <w:rPr>
          <w:rFonts w:ascii="Times New Roman" w:hAnsi="Times New Roman" w:cs="Times New Roman"/>
          <w:color w:val="000000"/>
        </w:rPr>
        <w:t>work</w:t>
      </w:r>
      <w:r w:rsidR="001465DB">
        <w:rPr>
          <w:rFonts w:ascii="Times New Roman" w:hAnsi="Times New Roman" w:cs="Times New Roman"/>
          <w:color w:val="000000"/>
        </w:rPr>
        <w:t xml:space="preserve"> of Wi</w:t>
      </w:r>
      <w:r w:rsidR="00967123">
        <w:rPr>
          <w:rFonts w:ascii="Times New Roman" w:hAnsi="Times New Roman" w:cs="Times New Roman"/>
          <w:color w:val="000000"/>
        </w:rPr>
        <w:t>lson</w:t>
      </w:r>
      <w:r w:rsidR="00796BDE">
        <w:rPr>
          <w:rFonts w:ascii="Times New Roman" w:hAnsi="Times New Roman" w:cs="Times New Roman"/>
          <w:color w:val="000000"/>
        </w:rPr>
        <w:t xml:space="preserve"> et al. (2005)</w:t>
      </w:r>
      <w:r w:rsidR="00967123">
        <w:rPr>
          <w:rFonts w:ascii="Times New Roman" w:hAnsi="Times New Roman" w:cs="Times New Roman"/>
          <w:color w:val="000000"/>
        </w:rPr>
        <w:t xml:space="preserve"> and Lucas</w:t>
      </w:r>
      <w:r w:rsidR="00796BDE">
        <w:rPr>
          <w:rFonts w:ascii="Times New Roman" w:hAnsi="Times New Roman" w:cs="Times New Roman"/>
          <w:color w:val="000000"/>
        </w:rPr>
        <w:t xml:space="preserve"> et al. (2007)</w:t>
      </w:r>
      <w:r w:rsidR="00B0258A">
        <w:rPr>
          <w:rFonts w:ascii="Times New Roman" w:hAnsi="Times New Roman" w:cs="Times New Roman"/>
          <w:color w:val="000000"/>
        </w:rPr>
        <w:t xml:space="preserve"> and since then many </w:t>
      </w:r>
      <w:r w:rsidR="00164929">
        <w:rPr>
          <w:rFonts w:ascii="Times New Roman" w:hAnsi="Times New Roman" w:cs="Times New Roman"/>
          <w:color w:val="000000"/>
        </w:rPr>
        <w:t>other</w:t>
      </w:r>
      <w:r w:rsidR="00B0258A">
        <w:rPr>
          <w:rFonts w:ascii="Times New Roman" w:hAnsi="Times New Roman" w:cs="Times New Roman"/>
          <w:color w:val="000000"/>
        </w:rPr>
        <w:t xml:space="preserve"> </w:t>
      </w:r>
      <w:r w:rsidR="00164929">
        <w:rPr>
          <w:rFonts w:ascii="Times New Roman" w:hAnsi="Times New Roman" w:cs="Times New Roman"/>
          <w:color w:val="000000"/>
        </w:rPr>
        <w:t xml:space="preserve">studies </w:t>
      </w:r>
      <w:r w:rsidR="00B0258A">
        <w:rPr>
          <w:rFonts w:ascii="Times New Roman" w:hAnsi="Times New Roman" w:cs="Times New Roman"/>
          <w:color w:val="000000"/>
        </w:rPr>
        <w:t>tackling individual clades (e.</w:t>
      </w:r>
      <w:r w:rsidR="00B0258A" w:rsidRPr="00201C0D">
        <w:rPr>
          <w:rFonts w:ascii="Times New Roman" w:hAnsi="Times New Roman" w:cs="Times New Roman"/>
          <w:color w:val="000000"/>
          <w:highlight w:val="yellow"/>
        </w:rPr>
        <w:t>g.</w:t>
      </w:r>
      <w:r w:rsidR="000C1691" w:rsidRPr="00201C0D">
        <w:rPr>
          <w:rFonts w:ascii="Times New Roman" w:hAnsi="Times New Roman" w:cs="Times New Roman"/>
          <w:color w:val="000000"/>
          <w:highlight w:val="yellow"/>
        </w:rPr>
        <w:t xml:space="preserve"> </w:t>
      </w:r>
      <w:r w:rsidR="00B35834">
        <w:rPr>
          <w:rFonts w:ascii="Times New Roman" w:hAnsi="Times New Roman" w:cs="Times New Roman"/>
          <w:color w:val="000000"/>
          <w:highlight w:val="yellow"/>
        </w:rPr>
        <w:t>(cite a bunch of</w:t>
      </w:r>
      <w:r w:rsidR="00164929" w:rsidRPr="00201C0D">
        <w:rPr>
          <w:rFonts w:ascii="Times New Roman" w:hAnsi="Times New Roman" w:cs="Times New Roman"/>
          <w:color w:val="000000"/>
          <w:highlight w:val="yellow"/>
        </w:rPr>
        <w:t xml:space="preserve"> them*)</w:t>
      </w:r>
      <w:r w:rsidR="00B0258A">
        <w:rPr>
          <w:rFonts w:ascii="Times New Roman" w:hAnsi="Times New Roman" w:cs="Times New Roman"/>
          <w:color w:val="000000"/>
        </w:rPr>
        <w:t xml:space="preserve">) or reassessing </w:t>
      </w:r>
      <w:r w:rsidR="003F0A13">
        <w:rPr>
          <w:rFonts w:ascii="Times New Roman" w:hAnsi="Times New Roman" w:cs="Times New Roman"/>
          <w:color w:val="000000"/>
        </w:rPr>
        <w:t xml:space="preserve">the tribe’s topology </w:t>
      </w:r>
      <w:r w:rsidR="006C7691">
        <w:rPr>
          <w:rFonts w:ascii="Times New Roman" w:hAnsi="Times New Roman" w:cs="Times New Roman"/>
          <w:color w:val="000000"/>
        </w:rPr>
        <w:t>in light of a</w:t>
      </w:r>
      <w:r w:rsidR="00B0258A">
        <w:rPr>
          <w:rFonts w:ascii="Times New Roman" w:hAnsi="Times New Roman" w:cs="Times New Roman"/>
          <w:color w:val="000000"/>
        </w:rPr>
        <w:t xml:space="preserve"> larger </w:t>
      </w:r>
      <w:r w:rsidR="00164929">
        <w:rPr>
          <w:rFonts w:ascii="Times New Roman" w:hAnsi="Times New Roman" w:cs="Times New Roman"/>
          <w:color w:val="000000"/>
        </w:rPr>
        <w:t xml:space="preserve">species and molecular sampling (e.g. </w:t>
      </w:r>
      <w:proofErr w:type="spellStart"/>
      <w:r w:rsidR="00164929">
        <w:rPr>
          <w:rFonts w:ascii="Times New Roman" w:hAnsi="Times New Roman" w:cs="Times New Roman"/>
          <w:color w:val="000000"/>
        </w:rPr>
        <w:t>Staggemeier</w:t>
      </w:r>
      <w:proofErr w:type="spellEnd"/>
      <w:r w:rsidR="00164929">
        <w:rPr>
          <w:rFonts w:ascii="Times New Roman" w:hAnsi="Times New Roman" w:cs="Times New Roman"/>
          <w:color w:val="000000"/>
        </w:rPr>
        <w:t xml:space="preserve"> et al., 2015, V</w:t>
      </w:r>
      <w:r w:rsidR="00B0258A">
        <w:rPr>
          <w:rFonts w:ascii="Times New Roman" w:hAnsi="Times New Roman" w:cs="Times New Roman"/>
          <w:color w:val="000000"/>
        </w:rPr>
        <w:t xml:space="preserve">asconcelos et al., 2017) have been published. </w:t>
      </w:r>
      <w:r w:rsidR="00C8798C">
        <w:rPr>
          <w:rFonts w:ascii="Times New Roman" w:hAnsi="Times New Roman" w:cs="Times New Roman"/>
          <w:color w:val="000000"/>
        </w:rPr>
        <w:t>These studies have provided data and evidence to justify several taxonomical rearrange</w:t>
      </w:r>
      <w:r w:rsidR="006C7691">
        <w:rPr>
          <w:rFonts w:ascii="Times New Roman" w:hAnsi="Times New Roman" w:cs="Times New Roman"/>
          <w:color w:val="000000"/>
        </w:rPr>
        <w:t>ments (e</w:t>
      </w:r>
      <w:r w:rsidR="006C7691" w:rsidRPr="00B35834">
        <w:rPr>
          <w:rFonts w:ascii="Times New Roman" w:hAnsi="Times New Roman" w:cs="Times New Roman"/>
          <w:color w:val="000000"/>
          <w:highlight w:val="yellow"/>
        </w:rPr>
        <w:t>.g. (</w:t>
      </w:r>
      <w:r w:rsidR="00B35834">
        <w:rPr>
          <w:rFonts w:ascii="Times New Roman" w:hAnsi="Times New Roman" w:cs="Times New Roman"/>
          <w:color w:val="000000"/>
          <w:highlight w:val="yellow"/>
        </w:rPr>
        <w:t>cite a bunch</w:t>
      </w:r>
      <w:r w:rsidR="006C7691" w:rsidRPr="00B35834">
        <w:rPr>
          <w:rFonts w:ascii="Times New Roman" w:hAnsi="Times New Roman" w:cs="Times New Roman"/>
          <w:color w:val="000000"/>
          <w:highlight w:val="yellow"/>
        </w:rPr>
        <w:t xml:space="preserve"> of them*</w:t>
      </w:r>
      <w:r w:rsidR="006C7691">
        <w:rPr>
          <w:rFonts w:ascii="Times New Roman" w:hAnsi="Times New Roman" w:cs="Times New Roman"/>
          <w:color w:val="000000"/>
        </w:rPr>
        <w:t xml:space="preserve">)) and </w:t>
      </w:r>
      <w:r w:rsidR="00C8798C">
        <w:rPr>
          <w:rFonts w:ascii="Times New Roman" w:hAnsi="Times New Roman" w:cs="Times New Roman"/>
          <w:color w:val="000000"/>
        </w:rPr>
        <w:t>consistent framework</w:t>
      </w:r>
      <w:r w:rsidR="00B54EE7">
        <w:rPr>
          <w:rFonts w:ascii="Times New Roman" w:hAnsi="Times New Roman" w:cs="Times New Roman"/>
          <w:color w:val="000000"/>
        </w:rPr>
        <w:t>s</w:t>
      </w:r>
      <w:r w:rsidR="00C8798C">
        <w:rPr>
          <w:rFonts w:ascii="Times New Roman" w:hAnsi="Times New Roman" w:cs="Times New Roman"/>
          <w:color w:val="000000"/>
        </w:rPr>
        <w:t xml:space="preserve"> to shape and test ecological and evolutionary hypotheses</w:t>
      </w:r>
      <w:r w:rsidR="006C7691">
        <w:rPr>
          <w:rFonts w:ascii="Times New Roman" w:hAnsi="Times New Roman" w:cs="Times New Roman"/>
          <w:color w:val="000000"/>
        </w:rPr>
        <w:t xml:space="preserve"> (e.g.</w:t>
      </w:r>
      <w:r w:rsidR="008F4428" w:rsidRPr="008F4428">
        <w:rPr>
          <w:rFonts w:ascii="Times New Roman" w:hAnsi="Times New Roman" w:cs="Times New Roman"/>
          <w:color w:val="000000"/>
          <w:highlight w:val="yellow"/>
        </w:rPr>
        <w:t xml:space="preserve"> </w:t>
      </w:r>
      <w:r w:rsidR="008F4428" w:rsidRPr="00B35834">
        <w:rPr>
          <w:rFonts w:ascii="Times New Roman" w:hAnsi="Times New Roman" w:cs="Times New Roman"/>
          <w:color w:val="000000"/>
          <w:highlight w:val="yellow"/>
        </w:rPr>
        <w:t>(</w:t>
      </w:r>
      <w:r w:rsidR="008F4428">
        <w:rPr>
          <w:rFonts w:ascii="Times New Roman" w:hAnsi="Times New Roman" w:cs="Times New Roman"/>
          <w:color w:val="000000"/>
          <w:highlight w:val="yellow"/>
        </w:rPr>
        <w:t>cite a bunch</w:t>
      </w:r>
      <w:r w:rsidR="008F4428" w:rsidRPr="00B35834">
        <w:rPr>
          <w:rFonts w:ascii="Times New Roman" w:hAnsi="Times New Roman" w:cs="Times New Roman"/>
          <w:color w:val="000000"/>
          <w:highlight w:val="yellow"/>
        </w:rPr>
        <w:t xml:space="preserve"> of them*</w:t>
      </w:r>
      <w:r w:rsidR="006C7691">
        <w:rPr>
          <w:rFonts w:ascii="Times New Roman" w:hAnsi="Times New Roman" w:cs="Times New Roman"/>
          <w:color w:val="000000"/>
        </w:rPr>
        <w:t>)</w:t>
      </w:r>
      <w:r w:rsidR="008F4428">
        <w:rPr>
          <w:rFonts w:ascii="Times New Roman" w:hAnsi="Times New Roman" w:cs="Times New Roman"/>
          <w:color w:val="000000"/>
        </w:rPr>
        <w:t>)</w:t>
      </w:r>
      <w:r w:rsidR="00C8798C">
        <w:rPr>
          <w:rFonts w:ascii="Times New Roman" w:hAnsi="Times New Roman" w:cs="Times New Roman"/>
          <w:color w:val="000000"/>
        </w:rPr>
        <w:t xml:space="preserve">. </w:t>
      </w:r>
    </w:p>
    <w:p w14:paraId="6BC0C95E" w14:textId="6E9E6A5E" w:rsidR="002E0B09" w:rsidRPr="00D92A90" w:rsidRDefault="00A30896" w:rsidP="00D92A90">
      <w:pPr>
        <w:spacing w:line="360" w:lineRule="auto"/>
        <w:ind w:firstLine="720"/>
        <w:jc w:val="both"/>
        <w:rPr>
          <w:rFonts w:ascii="Times New Roman" w:hAnsi="Times New Roman" w:cs="Times New Roman"/>
          <w:color w:val="1A1A1A"/>
        </w:rPr>
      </w:pPr>
      <w:r>
        <w:rPr>
          <w:rFonts w:ascii="Times New Roman" w:hAnsi="Times New Roman" w:cs="Times New Roman"/>
          <w:color w:val="1A1A1A"/>
        </w:rPr>
        <w:t>I</w:t>
      </w:r>
      <w:r w:rsidR="002E0B09">
        <w:rPr>
          <w:rFonts w:ascii="Times New Roman" w:hAnsi="Times New Roman" w:cs="Times New Roman"/>
          <w:color w:val="1A1A1A"/>
        </w:rPr>
        <w:t>n spite of</w:t>
      </w:r>
      <w:r w:rsidR="005E0BD4">
        <w:rPr>
          <w:rFonts w:ascii="Times New Roman" w:hAnsi="Times New Roman" w:cs="Times New Roman"/>
          <w:color w:val="1A1A1A"/>
        </w:rPr>
        <w:t xml:space="preserve"> </w:t>
      </w:r>
      <w:r w:rsidR="002E0B09">
        <w:rPr>
          <w:rFonts w:ascii="Times New Roman" w:hAnsi="Times New Roman" w:cs="Times New Roman"/>
          <w:color w:val="1A1A1A"/>
        </w:rPr>
        <w:t>these advances</w:t>
      </w:r>
      <w:r w:rsidR="00C93BE2">
        <w:rPr>
          <w:rFonts w:ascii="Times New Roman" w:hAnsi="Times New Roman" w:cs="Times New Roman"/>
          <w:color w:val="1A1A1A"/>
        </w:rPr>
        <w:t>,</w:t>
      </w:r>
      <w:r w:rsidR="002E0B09">
        <w:rPr>
          <w:rFonts w:ascii="Times New Roman" w:hAnsi="Times New Roman" w:cs="Times New Roman"/>
          <w:color w:val="1A1A1A"/>
        </w:rPr>
        <w:t xml:space="preserve"> it is not </w:t>
      </w:r>
      <w:r w:rsidR="00C93BE2">
        <w:rPr>
          <w:rFonts w:ascii="Times New Roman" w:hAnsi="Times New Roman" w:cs="Times New Roman"/>
          <w:color w:val="1A1A1A"/>
        </w:rPr>
        <w:t>uncommon</w:t>
      </w:r>
      <w:r w:rsidR="002E0B09">
        <w:rPr>
          <w:rFonts w:ascii="Times New Roman" w:hAnsi="Times New Roman" w:cs="Times New Roman"/>
          <w:color w:val="1A1A1A"/>
        </w:rPr>
        <w:t xml:space="preserve"> that </w:t>
      </w:r>
      <w:r w:rsidR="007F097C">
        <w:rPr>
          <w:rFonts w:ascii="Times New Roman" w:hAnsi="Times New Roman" w:cs="Times New Roman"/>
          <w:color w:val="1A1A1A"/>
        </w:rPr>
        <w:t xml:space="preserve">larger </w:t>
      </w:r>
      <w:r w:rsidR="002E0B09" w:rsidRPr="00D1619A">
        <w:rPr>
          <w:rFonts w:ascii="Times New Roman" w:hAnsi="Times New Roman" w:cs="Times New Roman"/>
          <w:color w:val="000000"/>
        </w:rPr>
        <w:t>phylogenetic trees built</w:t>
      </w:r>
      <w:r w:rsidR="002E0B09">
        <w:rPr>
          <w:rFonts w:ascii="Times New Roman" w:hAnsi="Times New Roman" w:cs="Times New Roman"/>
          <w:color w:val="000000"/>
        </w:rPr>
        <w:t xml:space="preserve"> under the purpose of </w:t>
      </w:r>
      <w:r w:rsidR="00C93BE2">
        <w:rPr>
          <w:rFonts w:ascii="Times New Roman" w:hAnsi="Times New Roman" w:cs="Times New Roman"/>
          <w:color w:val="000000"/>
        </w:rPr>
        <w:t>exploring</w:t>
      </w:r>
      <w:r w:rsidR="002E0B09">
        <w:rPr>
          <w:rFonts w:ascii="Times New Roman" w:hAnsi="Times New Roman" w:cs="Times New Roman"/>
          <w:color w:val="000000"/>
        </w:rPr>
        <w:t xml:space="preserve"> eco-evolutionary question</w:t>
      </w:r>
      <w:r w:rsidR="00C93BE2">
        <w:rPr>
          <w:rFonts w:ascii="Times New Roman" w:hAnsi="Times New Roman" w:cs="Times New Roman"/>
          <w:color w:val="000000"/>
        </w:rPr>
        <w:t>s</w:t>
      </w:r>
      <w:r w:rsidR="002E0B09" w:rsidRPr="00D1619A">
        <w:rPr>
          <w:rFonts w:ascii="Times New Roman" w:hAnsi="Times New Roman" w:cs="Times New Roman"/>
          <w:color w:val="000000"/>
        </w:rPr>
        <w:t xml:space="preserve"> contain </w:t>
      </w:r>
      <w:r w:rsidR="00DD6DF7">
        <w:rPr>
          <w:rFonts w:ascii="Times New Roman" w:hAnsi="Times New Roman" w:cs="Times New Roman"/>
          <w:color w:val="000000"/>
        </w:rPr>
        <w:t>several taxonomic mistakes</w:t>
      </w:r>
      <w:r w:rsidR="007F097C">
        <w:rPr>
          <w:rFonts w:ascii="Times New Roman" w:hAnsi="Times New Roman" w:cs="Times New Roman"/>
          <w:color w:val="000000"/>
        </w:rPr>
        <w:t xml:space="preserve"> in this group</w:t>
      </w:r>
      <w:r w:rsidR="0043622B" w:rsidRPr="00D1619A">
        <w:rPr>
          <w:rFonts w:ascii="Times New Roman" w:hAnsi="Times New Roman" w:cs="Times New Roman"/>
          <w:color w:val="000000"/>
        </w:rPr>
        <w:t xml:space="preserve"> </w:t>
      </w:r>
      <w:r w:rsidR="0043622B">
        <w:rPr>
          <w:rFonts w:ascii="Times New Roman" w:hAnsi="Times New Roman" w:cs="Times New Roman"/>
          <w:color w:val="000000"/>
        </w:rPr>
        <w:t xml:space="preserve">(e.g. by inferring lots of </w:t>
      </w:r>
      <w:proofErr w:type="spellStart"/>
      <w:r w:rsidR="0043622B">
        <w:rPr>
          <w:rFonts w:ascii="Times New Roman" w:hAnsi="Times New Roman" w:cs="Times New Roman"/>
          <w:color w:val="000000"/>
        </w:rPr>
        <w:t>politomie</w:t>
      </w:r>
      <w:r w:rsidR="00A24DFC">
        <w:rPr>
          <w:rFonts w:ascii="Times New Roman" w:hAnsi="Times New Roman" w:cs="Times New Roman"/>
          <w:color w:val="000000"/>
        </w:rPr>
        <w:t>s</w:t>
      </w:r>
      <w:proofErr w:type="spellEnd"/>
      <w:r w:rsidR="00A24DFC">
        <w:rPr>
          <w:rFonts w:ascii="Times New Roman" w:hAnsi="Times New Roman" w:cs="Times New Roman"/>
          <w:color w:val="000000"/>
        </w:rPr>
        <w:t xml:space="preserve"> or using invalid names (</w:t>
      </w:r>
      <w:r w:rsidR="00A24DFC" w:rsidRPr="00A24DFC">
        <w:rPr>
          <w:rFonts w:ascii="Times New Roman" w:hAnsi="Times New Roman" w:cs="Times New Roman"/>
          <w:color w:val="000000"/>
          <w:highlight w:val="yellow"/>
        </w:rPr>
        <w:t xml:space="preserve">e.g. </w:t>
      </w:r>
      <w:proofErr w:type="spellStart"/>
      <w:r w:rsidR="00A24DFC" w:rsidRPr="00925593">
        <w:rPr>
          <w:rFonts w:ascii="Times New Roman" w:hAnsi="Times New Roman" w:cs="Times New Roman"/>
          <w:i/>
          <w:color w:val="000000"/>
          <w:highlight w:val="yellow"/>
        </w:rPr>
        <w:t>M</w:t>
      </w:r>
      <w:r w:rsidR="0043622B" w:rsidRPr="00925593">
        <w:rPr>
          <w:rFonts w:ascii="Times New Roman" w:hAnsi="Times New Roman" w:cs="Times New Roman"/>
          <w:i/>
          <w:color w:val="000000"/>
          <w:highlight w:val="yellow"/>
        </w:rPr>
        <w:t>yrtus</w:t>
      </w:r>
      <w:proofErr w:type="spellEnd"/>
      <w:r w:rsidR="00A24DFC" w:rsidRPr="00A24DFC">
        <w:rPr>
          <w:rFonts w:ascii="Times New Roman" w:hAnsi="Times New Roman" w:cs="Times New Roman"/>
          <w:color w:val="000000"/>
          <w:highlight w:val="yellow"/>
        </w:rPr>
        <w:t xml:space="preserve"> in the S&amp;B seed plant phylogeny, to cite other examples</w:t>
      </w:r>
      <w:r w:rsidR="0043622B">
        <w:rPr>
          <w:rFonts w:ascii="Times New Roman" w:hAnsi="Times New Roman" w:cs="Times New Roman"/>
          <w:color w:val="000000"/>
        </w:rPr>
        <w:t>))</w:t>
      </w:r>
      <w:r w:rsidR="002E0B09" w:rsidRPr="00D1619A">
        <w:rPr>
          <w:rFonts w:ascii="Times New Roman" w:hAnsi="Times New Roman" w:cs="Times New Roman"/>
          <w:color w:val="000000"/>
        </w:rPr>
        <w:t>.</w:t>
      </w:r>
      <w:r w:rsidR="00256177" w:rsidRPr="00256177">
        <w:rPr>
          <w:rFonts w:ascii="Times New Roman" w:hAnsi="Times New Roman" w:cs="Times New Roman"/>
          <w:color w:val="000000"/>
        </w:rPr>
        <w:t xml:space="preserve"> </w:t>
      </w:r>
      <w:r w:rsidR="00256177">
        <w:rPr>
          <w:rFonts w:ascii="Times New Roman" w:hAnsi="Times New Roman" w:cs="Times New Roman"/>
          <w:color w:val="000000"/>
        </w:rPr>
        <w:t xml:space="preserve">The reason behind this </w:t>
      </w:r>
      <w:r w:rsidR="008A5DD8">
        <w:rPr>
          <w:rFonts w:ascii="Times New Roman" w:hAnsi="Times New Roman" w:cs="Times New Roman"/>
          <w:color w:val="000000"/>
        </w:rPr>
        <w:t>is</w:t>
      </w:r>
      <w:r w:rsidR="00256177">
        <w:rPr>
          <w:rFonts w:ascii="Times New Roman" w:hAnsi="Times New Roman" w:cs="Times New Roman"/>
          <w:color w:val="000000"/>
        </w:rPr>
        <w:t xml:space="preserve"> that </w:t>
      </w:r>
      <w:r w:rsidR="008A5DD8">
        <w:rPr>
          <w:rFonts w:ascii="Times New Roman" w:hAnsi="Times New Roman" w:cs="Times New Roman"/>
          <w:color w:val="000000"/>
        </w:rPr>
        <w:t>automatized or semi-automatized methods of tree</w:t>
      </w:r>
      <w:r w:rsidR="00256177">
        <w:rPr>
          <w:rFonts w:ascii="Times New Roman" w:hAnsi="Times New Roman" w:cs="Times New Roman"/>
          <w:color w:val="000000"/>
        </w:rPr>
        <w:t xml:space="preserve"> inference</w:t>
      </w:r>
      <w:r w:rsidR="00256177" w:rsidRPr="00D1619A">
        <w:rPr>
          <w:rFonts w:ascii="Times New Roman" w:hAnsi="Times New Roman" w:cs="Times New Roman"/>
          <w:color w:val="000000"/>
        </w:rPr>
        <w:t xml:space="preserve"> </w:t>
      </w:r>
      <w:r w:rsidR="008A5DD8">
        <w:rPr>
          <w:rFonts w:ascii="Times New Roman" w:hAnsi="Times New Roman" w:cs="Times New Roman"/>
          <w:color w:val="000000"/>
        </w:rPr>
        <w:t xml:space="preserve">usually source information from online databases of sequences and names that </w:t>
      </w:r>
      <w:r w:rsidR="00E328C0">
        <w:rPr>
          <w:rFonts w:ascii="Times New Roman" w:hAnsi="Times New Roman" w:cs="Times New Roman"/>
          <w:color w:val="000000"/>
        </w:rPr>
        <w:t>have</w:t>
      </w:r>
      <w:r w:rsidR="00DD6DF7">
        <w:rPr>
          <w:rFonts w:ascii="Times New Roman" w:hAnsi="Times New Roman" w:cs="Times New Roman"/>
          <w:color w:val="000000"/>
        </w:rPr>
        <w:t xml:space="preserve"> not</w:t>
      </w:r>
      <w:r w:rsidR="00E328C0">
        <w:rPr>
          <w:rFonts w:ascii="Times New Roman" w:hAnsi="Times New Roman" w:cs="Times New Roman"/>
          <w:color w:val="000000"/>
        </w:rPr>
        <w:t xml:space="preserve"> been</w:t>
      </w:r>
      <w:r w:rsidR="00256177" w:rsidRPr="00D1619A">
        <w:rPr>
          <w:rFonts w:ascii="Times New Roman" w:hAnsi="Times New Roman" w:cs="Times New Roman"/>
          <w:color w:val="000000"/>
        </w:rPr>
        <w:t xml:space="preserve"> updated at the same pace </w:t>
      </w:r>
      <w:r w:rsidR="00256177">
        <w:rPr>
          <w:rFonts w:ascii="Times New Roman" w:hAnsi="Times New Roman" w:cs="Times New Roman"/>
          <w:color w:val="000000"/>
        </w:rPr>
        <w:t>as</w:t>
      </w:r>
      <w:r w:rsidR="00256177" w:rsidRPr="00D1619A">
        <w:rPr>
          <w:rFonts w:ascii="Times New Roman" w:hAnsi="Times New Roman" w:cs="Times New Roman"/>
          <w:color w:val="000000"/>
        </w:rPr>
        <w:t xml:space="preserve"> Myrtaceae </w:t>
      </w:r>
      <w:r w:rsidR="00256177">
        <w:rPr>
          <w:rFonts w:ascii="Times New Roman" w:hAnsi="Times New Roman" w:cs="Times New Roman"/>
          <w:color w:val="000000"/>
        </w:rPr>
        <w:t>taxonomy</w:t>
      </w:r>
      <w:r w:rsidR="008A5DD8">
        <w:rPr>
          <w:rFonts w:ascii="Times New Roman" w:hAnsi="Times New Roman" w:cs="Times New Roman"/>
          <w:color w:val="000000"/>
        </w:rPr>
        <w:t xml:space="preserve"> (e.g. NCBI, The Plant List)</w:t>
      </w:r>
      <w:r w:rsidR="00256177" w:rsidRPr="00D1619A">
        <w:rPr>
          <w:rFonts w:ascii="Times New Roman" w:hAnsi="Times New Roman" w:cs="Times New Roman"/>
          <w:color w:val="000000"/>
        </w:rPr>
        <w:t>.</w:t>
      </w:r>
      <w:r w:rsidR="00DD6DF7">
        <w:rPr>
          <w:rFonts w:ascii="Times New Roman" w:hAnsi="Times New Roman" w:cs="Times New Roman"/>
          <w:color w:val="000000"/>
        </w:rPr>
        <w:t xml:space="preserve"> </w:t>
      </w:r>
      <w:r w:rsidR="00CC4C6C">
        <w:rPr>
          <w:rFonts w:ascii="Times New Roman" w:hAnsi="Times New Roman" w:cs="Times New Roman"/>
          <w:color w:val="000000"/>
        </w:rPr>
        <w:t>O</w:t>
      </w:r>
      <w:r w:rsidR="00CC4C6C" w:rsidRPr="00D1619A">
        <w:rPr>
          <w:rFonts w:ascii="Times New Roman" w:hAnsi="Times New Roman" w:cs="Times New Roman"/>
          <w:color w:val="000000"/>
        </w:rPr>
        <w:t xml:space="preserve">n the other hand, </w:t>
      </w:r>
      <w:r w:rsidR="00CC4C6C" w:rsidRPr="00D1619A">
        <w:rPr>
          <w:rFonts w:ascii="Times New Roman" w:hAnsi="Times New Roman" w:cs="Times New Roman"/>
          <w:color w:val="1A1A1A"/>
        </w:rPr>
        <w:t xml:space="preserve">the </w:t>
      </w:r>
      <w:r w:rsidR="00CC4C6C">
        <w:rPr>
          <w:rFonts w:ascii="Times New Roman" w:hAnsi="Times New Roman" w:cs="Times New Roman"/>
          <w:color w:val="1A1A1A"/>
        </w:rPr>
        <w:t xml:space="preserve">frequent </w:t>
      </w:r>
      <w:r w:rsidR="00CC4C6C" w:rsidRPr="00D1619A">
        <w:rPr>
          <w:rFonts w:ascii="Times New Roman" w:hAnsi="Times New Roman" w:cs="Times New Roman"/>
          <w:color w:val="1A1A1A"/>
        </w:rPr>
        <w:t xml:space="preserve">lack </w:t>
      </w:r>
      <w:r w:rsidR="00CC4C6C">
        <w:rPr>
          <w:rFonts w:ascii="Times New Roman" w:hAnsi="Times New Roman" w:cs="Times New Roman"/>
          <w:color w:val="1A1A1A"/>
        </w:rPr>
        <w:t>in</w:t>
      </w:r>
      <w:r w:rsidR="00CC4C6C" w:rsidRPr="00D1619A">
        <w:rPr>
          <w:rFonts w:ascii="Times New Roman" w:hAnsi="Times New Roman" w:cs="Times New Roman"/>
          <w:color w:val="1A1A1A"/>
        </w:rPr>
        <w:t xml:space="preserve"> communication among systema</w:t>
      </w:r>
      <w:r w:rsidR="00CC4C6C" w:rsidRPr="00D1619A">
        <w:rPr>
          <w:rFonts w:ascii="Times New Roman" w:hAnsi="Times New Roman" w:cs="Times New Roman"/>
          <w:color w:val="000000"/>
        </w:rPr>
        <w:t>tists</w:t>
      </w:r>
      <w:r w:rsidR="00CC4C6C" w:rsidRPr="00D1619A">
        <w:rPr>
          <w:rFonts w:ascii="Times New Roman" w:hAnsi="Times New Roman" w:cs="Times New Roman"/>
          <w:color w:val="1A1A1A"/>
        </w:rPr>
        <w:t xml:space="preserve"> working </w:t>
      </w:r>
      <w:r w:rsidR="00CC4C6C">
        <w:rPr>
          <w:rFonts w:ascii="Times New Roman" w:hAnsi="Times New Roman" w:cs="Times New Roman"/>
          <w:color w:val="1A1A1A"/>
        </w:rPr>
        <w:t>on</w:t>
      </w:r>
      <w:r w:rsidR="00CC4C6C" w:rsidRPr="00D1619A">
        <w:rPr>
          <w:rFonts w:ascii="Times New Roman" w:hAnsi="Times New Roman" w:cs="Times New Roman"/>
          <w:color w:val="1A1A1A"/>
        </w:rPr>
        <w:t xml:space="preserve"> </w:t>
      </w:r>
      <w:r w:rsidR="00CC4C6C">
        <w:rPr>
          <w:rFonts w:ascii="Times New Roman" w:hAnsi="Times New Roman" w:cs="Times New Roman"/>
          <w:color w:val="1A1A1A"/>
        </w:rPr>
        <w:t xml:space="preserve">different </w:t>
      </w:r>
      <w:r w:rsidR="00CC4C6C" w:rsidRPr="00D1619A">
        <w:rPr>
          <w:rFonts w:ascii="Times New Roman" w:hAnsi="Times New Roman" w:cs="Times New Roman"/>
          <w:color w:val="1A1A1A"/>
        </w:rPr>
        <w:t>lineages</w:t>
      </w:r>
      <w:r w:rsidR="00CC4C6C">
        <w:rPr>
          <w:rFonts w:ascii="Times New Roman" w:hAnsi="Times New Roman" w:cs="Times New Roman"/>
          <w:color w:val="000000"/>
        </w:rPr>
        <w:t xml:space="preserve"> </w:t>
      </w:r>
      <w:r w:rsidR="00CC4C6C" w:rsidRPr="00D1619A">
        <w:rPr>
          <w:rFonts w:ascii="Times New Roman" w:hAnsi="Times New Roman" w:cs="Times New Roman"/>
          <w:color w:val="1A1A1A"/>
        </w:rPr>
        <w:t xml:space="preserve">means that molecular data produced by </w:t>
      </w:r>
      <w:r w:rsidR="00CC4C6C">
        <w:rPr>
          <w:rFonts w:ascii="Times New Roman" w:hAnsi="Times New Roman" w:cs="Times New Roman"/>
          <w:color w:val="1A1A1A"/>
        </w:rPr>
        <w:t xml:space="preserve">them </w:t>
      </w:r>
      <w:r w:rsidR="00CC4C6C">
        <w:rPr>
          <w:rFonts w:ascii="Times New Roman" w:hAnsi="Times New Roman" w:cs="Times New Roman"/>
          <w:color w:val="000000"/>
        </w:rPr>
        <w:t>may</w:t>
      </w:r>
      <w:r w:rsidR="00CC4C6C" w:rsidRPr="00D1619A">
        <w:rPr>
          <w:rFonts w:ascii="Times New Roman" w:hAnsi="Times New Roman" w:cs="Times New Roman"/>
          <w:color w:val="000000"/>
        </w:rPr>
        <w:t xml:space="preserve"> not ove</w:t>
      </w:r>
      <w:r w:rsidR="00CC4C6C">
        <w:rPr>
          <w:rFonts w:ascii="Times New Roman" w:hAnsi="Times New Roman" w:cs="Times New Roman"/>
          <w:color w:val="000000"/>
        </w:rPr>
        <w:t xml:space="preserve">rlap completely to infer large phylogenetic trees, hampering more inclusive analyses. </w:t>
      </w:r>
      <w:r w:rsidR="00D92A90" w:rsidRPr="00320791">
        <w:rPr>
          <w:rFonts w:ascii="Times New Roman" w:hAnsi="Times New Roman" w:cs="Times New Roman"/>
          <w:color w:val="1A1A1A"/>
        </w:rPr>
        <w:t xml:space="preserve">A </w:t>
      </w:r>
      <w:r w:rsidR="007702BC" w:rsidRPr="00320791">
        <w:rPr>
          <w:rFonts w:ascii="Times New Roman" w:hAnsi="Times New Roman" w:cs="Times New Roman"/>
          <w:color w:val="1A1A1A"/>
        </w:rPr>
        <w:t xml:space="preserve">taxonomically verified </w:t>
      </w:r>
      <w:r w:rsidR="00320791" w:rsidRPr="00320791">
        <w:rPr>
          <w:rFonts w:ascii="Times New Roman" w:hAnsi="Times New Roman" w:cs="Times New Roman"/>
          <w:color w:val="1A1A1A"/>
        </w:rPr>
        <w:t xml:space="preserve">molecular </w:t>
      </w:r>
      <w:r w:rsidR="00D92A90" w:rsidRPr="00320791">
        <w:rPr>
          <w:rFonts w:ascii="Times New Roman" w:hAnsi="Times New Roman" w:cs="Times New Roman"/>
          <w:color w:val="1A1A1A"/>
        </w:rPr>
        <w:t>matrix</w:t>
      </w:r>
      <w:r w:rsidR="00320791" w:rsidRPr="00320791">
        <w:rPr>
          <w:rFonts w:ascii="Times New Roman" w:hAnsi="Times New Roman" w:cs="Times New Roman"/>
          <w:color w:val="1A1A1A"/>
        </w:rPr>
        <w:t xml:space="preserve"> including all markers that have been most frequently</w:t>
      </w:r>
      <w:r w:rsidR="00D92A90" w:rsidRPr="00320791">
        <w:rPr>
          <w:rFonts w:ascii="Times New Roman" w:hAnsi="Times New Roman" w:cs="Times New Roman"/>
          <w:color w:val="1A1A1A"/>
        </w:rPr>
        <w:t xml:space="preserve"> </w:t>
      </w:r>
      <w:r w:rsidR="00320791" w:rsidRPr="00320791">
        <w:rPr>
          <w:rFonts w:ascii="Times New Roman" w:hAnsi="Times New Roman" w:cs="Times New Roman"/>
          <w:color w:val="1A1A1A"/>
        </w:rPr>
        <w:t xml:space="preserve">used to infer phylogenies in the group </w:t>
      </w:r>
      <w:r w:rsidR="00D92A90" w:rsidRPr="00320791">
        <w:rPr>
          <w:rFonts w:ascii="Times New Roman" w:hAnsi="Times New Roman" w:cs="Times New Roman"/>
          <w:color w:val="1A1A1A"/>
        </w:rPr>
        <w:t xml:space="preserve">would likely solve these </w:t>
      </w:r>
      <w:r w:rsidR="00D92A90" w:rsidRPr="00870713">
        <w:rPr>
          <w:rFonts w:ascii="Times New Roman" w:hAnsi="Times New Roman" w:cs="Times New Roman"/>
          <w:color w:val="1A1A1A"/>
        </w:rPr>
        <w:t>issues</w:t>
      </w:r>
      <w:r w:rsidR="0044070C" w:rsidRPr="00870713">
        <w:rPr>
          <w:rFonts w:ascii="Times New Roman" w:hAnsi="Times New Roman" w:cs="Times New Roman"/>
          <w:color w:val="1A1A1A"/>
        </w:rPr>
        <w:t xml:space="preserve"> and would be an important resource for future finer-scale studies</w:t>
      </w:r>
      <w:r w:rsidR="00D92A90" w:rsidRPr="00870713">
        <w:rPr>
          <w:rFonts w:ascii="Times New Roman" w:hAnsi="Times New Roman" w:cs="Times New Roman"/>
          <w:color w:val="1A1A1A"/>
        </w:rPr>
        <w:t xml:space="preserve">. Much of the molecular data required </w:t>
      </w:r>
      <w:r w:rsidR="0044070C" w:rsidRPr="00870713">
        <w:rPr>
          <w:rFonts w:ascii="Times New Roman" w:hAnsi="Times New Roman" w:cs="Times New Roman"/>
          <w:color w:val="1A1A1A"/>
        </w:rPr>
        <w:t xml:space="preserve">to produce a satisfactory result in this sense </w:t>
      </w:r>
      <w:r w:rsidR="00D92A90" w:rsidRPr="00870713">
        <w:rPr>
          <w:rFonts w:ascii="Times New Roman" w:hAnsi="Times New Roman" w:cs="Times New Roman"/>
          <w:color w:val="1A1A1A"/>
        </w:rPr>
        <w:t xml:space="preserve">is already produced, but </w:t>
      </w:r>
      <w:r w:rsidR="00A24DFC">
        <w:rPr>
          <w:rFonts w:ascii="Times New Roman" w:hAnsi="Times New Roman" w:cs="Times New Roman"/>
          <w:color w:val="1A1A1A"/>
        </w:rPr>
        <w:t>is</w:t>
      </w:r>
      <w:r w:rsidR="0044070C" w:rsidRPr="00870713">
        <w:rPr>
          <w:rFonts w:ascii="Times New Roman" w:hAnsi="Times New Roman" w:cs="Times New Roman"/>
          <w:color w:val="1A1A1A"/>
        </w:rPr>
        <w:t xml:space="preserve"> either</w:t>
      </w:r>
      <w:r w:rsidR="00D92A90" w:rsidRPr="00870713">
        <w:rPr>
          <w:rFonts w:ascii="Times New Roman" w:hAnsi="Times New Roman" w:cs="Times New Roman"/>
          <w:color w:val="1A1A1A"/>
        </w:rPr>
        <w:t xml:space="preserve"> </w:t>
      </w:r>
      <w:r w:rsidR="00BE5307" w:rsidRPr="00870713">
        <w:rPr>
          <w:rFonts w:ascii="Times New Roman" w:hAnsi="Times New Roman" w:cs="Times New Roman"/>
          <w:color w:val="1A1A1A"/>
        </w:rPr>
        <w:t>scattered</w:t>
      </w:r>
      <w:r w:rsidR="00D92A90" w:rsidRPr="00870713">
        <w:rPr>
          <w:rFonts w:ascii="Times New Roman" w:hAnsi="Times New Roman" w:cs="Times New Roman"/>
          <w:color w:val="1A1A1A"/>
        </w:rPr>
        <w:t xml:space="preserve"> throughout several para</w:t>
      </w:r>
      <w:r w:rsidR="00BE5307" w:rsidRPr="00870713">
        <w:rPr>
          <w:rFonts w:ascii="Times New Roman" w:hAnsi="Times New Roman" w:cs="Times New Roman"/>
          <w:color w:val="1A1A1A"/>
        </w:rPr>
        <w:t xml:space="preserve">llel studies or still </w:t>
      </w:r>
      <w:r w:rsidR="00BE5307" w:rsidRPr="00870713">
        <w:rPr>
          <w:rFonts w:ascii="Times New Roman" w:hAnsi="Times New Roman" w:cs="Times New Roman"/>
          <w:color w:val="1A1A1A"/>
        </w:rPr>
        <w:lastRenderedPageBreak/>
        <w:t>unpublished</w:t>
      </w:r>
      <w:r w:rsidR="00D92A90" w:rsidRPr="00870713">
        <w:rPr>
          <w:rFonts w:ascii="Times New Roman" w:hAnsi="Times New Roman" w:cs="Times New Roman"/>
          <w:color w:val="1A1A1A"/>
        </w:rPr>
        <w:t>. In this sense, coordinating data sharing to build a broad</w:t>
      </w:r>
      <w:r w:rsidR="0044070C" w:rsidRPr="00870713">
        <w:rPr>
          <w:rFonts w:ascii="Times New Roman" w:hAnsi="Times New Roman" w:cs="Times New Roman"/>
          <w:color w:val="1A1A1A"/>
        </w:rPr>
        <w:t>,</w:t>
      </w:r>
      <w:r w:rsidR="00D92A90" w:rsidRPr="00870713">
        <w:rPr>
          <w:rFonts w:ascii="Times New Roman" w:hAnsi="Times New Roman" w:cs="Times New Roman"/>
          <w:color w:val="1A1A1A"/>
        </w:rPr>
        <w:t xml:space="preserve"> inclusive</w:t>
      </w:r>
      <w:r w:rsidR="0044070C" w:rsidRPr="00870713">
        <w:rPr>
          <w:rFonts w:ascii="Times New Roman" w:hAnsi="Times New Roman" w:cs="Times New Roman"/>
          <w:color w:val="1A1A1A"/>
        </w:rPr>
        <w:t xml:space="preserve"> and taxonomically reliable</w:t>
      </w:r>
      <w:r w:rsidR="00D92A90" w:rsidRPr="00870713">
        <w:rPr>
          <w:rFonts w:ascii="Times New Roman" w:hAnsi="Times New Roman" w:cs="Times New Roman"/>
          <w:color w:val="1A1A1A"/>
        </w:rPr>
        <w:t xml:space="preserve"> molecular matrix is the most effective way to produce </w:t>
      </w:r>
      <w:r w:rsidR="00870713" w:rsidRPr="00870713">
        <w:rPr>
          <w:rFonts w:ascii="Times New Roman" w:hAnsi="Times New Roman" w:cs="Times New Roman"/>
          <w:color w:val="1A1A1A"/>
        </w:rPr>
        <w:t>a reliable species-level tree for Neotropical Myrtaceae</w:t>
      </w:r>
      <w:r w:rsidR="00D92A90" w:rsidRPr="00870713">
        <w:rPr>
          <w:rFonts w:ascii="Times New Roman" w:hAnsi="Times New Roman" w:cs="Times New Roman"/>
          <w:color w:val="1A1A1A"/>
        </w:rPr>
        <w:t xml:space="preserve"> and</w:t>
      </w:r>
      <w:r w:rsidR="00870713" w:rsidRPr="00870713">
        <w:rPr>
          <w:rFonts w:ascii="Times New Roman" w:hAnsi="Times New Roman" w:cs="Times New Roman"/>
          <w:color w:val="1A1A1A"/>
        </w:rPr>
        <w:t xml:space="preserve"> to</w:t>
      </w:r>
      <w:r w:rsidR="00D92A90" w:rsidRPr="00870713">
        <w:rPr>
          <w:rFonts w:ascii="Times New Roman" w:hAnsi="Times New Roman" w:cs="Times New Roman"/>
          <w:color w:val="1A1A1A"/>
        </w:rPr>
        <w:t xml:space="preserve"> make this </w:t>
      </w:r>
      <w:r w:rsidR="00870713" w:rsidRPr="00870713">
        <w:rPr>
          <w:rFonts w:ascii="Times New Roman" w:hAnsi="Times New Roman" w:cs="Times New Roman"/>
          <w:color w:val="1A1A1A"/>
        </w:rPr>
        <w:t>resource</w:t>
      </w:r>
      <w:r w:rsidR="00D92A90" w:rsidRPr="00870713">
        <w:rPr>
          <w:rFonts w:ascii="Times New Roman" w:hAnsi="Times New Roman" w:cs="Times New Roman"/>
          <w:color w:val="1A1A1A"/>
        </w:rPr>
        <w:t xml:space="preserve"> </w:t>
      </w:r>
      <w:r w:rsidR="00870713" w:rsidRPr="00870713">
        <w:rPr>
          <w:rFonts w:ascii="Times New Roman" w:hAnsi="Times New Roman" w:cs="Times New Roman"/>
          <w:color w:val="1A1A1A"/>
        </w:rPr>
        <w:t>available</w:t>
      </w:r>
      <w:r w:rsidR="00A24DFC">
        <w:rPr>
          <w:rFonts w:ascii="Times New Roman" w:hAnsi="Times New Roman" w:cs="Times New Roman"/>
          <w:color w:val="1A1A1A"/>
        </w:rPr>
        <w:t xml:space="preserve"> for future studies</w:t>
      </w:r>
      <w:r w:rsidR="00D92A90" w:rsidRPr="00870713">
        <w:rPr>
          <w:rFonts w:ascii="Times New Roman" w:hAnsi="Times New Roman" w:cs="Times New Roman"/>
          <w:color w:val="1A1A1A"/>
        </w:rPr>
        <w:t>.</w:t>
      </w:r>
      <w:r w:rsidR="00A24DFC">
        <w:rPr>
          <w:rFonts w:ascii="Times New Roman" w:hAnsi="Times New Roman" w:cs="Times New Roman"/>
          <w:color w:val="1A1A1A"/>
        </w:rPr>
        <w:t xml:space="preserve"> </w:t>
      </w:r>
      <w:r w:rsidR="00D92A90" w:rsidRPr="00D1619A">
        <w:rPr>
          <w:rFonts w:ascii="Times New Roman" w:hAnsi="Times New Roman" w:cs="Times New Roman"/>
          <w:color w:val="1A1A1A"/>
        </w:rPr>
        <w:t xml:space="preserve"> </w:t>
      </w:r>
    </w:p>
    <w:p w14:paraId="2C7CC577" w14:textId="7499DD86" w:rsidR="00356322" w:rsidRDefault="00CC5FC2" w:rsidP="003D5B8A">
      <w:pPr>
        <w:spacing w:line="360" w:lineRule="auto"/>
        <w:ind w:firstLine="720"/>
        <w:jc w:val="both"/>
        <w:rPr>
          <w:rFonts w:ascii="Times New Roman" w:hAnsi="Times New Roman" w:cs="Times New Roman"/>
          <w:color w:val="1A1A1A"/>
        </w:rPr>
      </w:pPr>
      <w:r w:rsidRPr="00D1619A">
        <w:rPr>
          <w:rFonts w:ascii="Times New Roman" w:hAnsi="Times New Roman" w:cs="Times New Roman"/>
          <w:color w:val="1A1A1A"/>
        </w:rPr>
        <w:t xml:space="preserve">Here we track back </w:t>
      </w:r>
      <w:r w:rsidR="00A32685">
        <w:rPr>
          <w:rFonts w:ascii="Times New Roman" w:hAnsi="Times New Roman" w:cs="Times New Roman"/>
          <w:color w:val="1A1A1A"/>
        </w:rPr>
        <w:t>the recent</w:t>
      </w:r>
      <w:r w:rsidRPr="00D1619A">
        <w:rPr>
          <w:rFonts w:ascii="Times New Roman" w:hAnsi="Times New Roman" w:cs="Times New Roman"/>
          <w:color w:val="1A1A1A"/>
        </w:rPr>
        <w:t xml:space="preserve"> developments in </w:t>
      </w:r>
      <w:r w:rsidR="00A32685">
        <w:rPr>
          <w:rFonts w:ascii="Times New Roman" w:hAnsi="Times New Roman" w:cs="Times New Roman"/>
          <w:color w:val="1A1A1A"/>
        </w:rPr>
        <w:t xml:space="preserve">molecular </w:t>
      </w:r>
      <w:r w:rsidRPr="00D1619A">
        <w:rPr>
          <w:rFonts w:ascii="Times New Roman" w:hAnsi="Times New Roman" w:cs="Times New Roman"/>
          <w:color w:val="1A1A1A"/>
        </w:rPr>
        <w:t xml:space="preserve">phylogenetics </w:t>
      </w:r>
      <w:r w:rsidR="002F6ED3">
        <w:rPr>
          <w:rFonts w:ascii="Times New Roman" w:hAnsi="Times New Roman" w:cs="Times New Roman"/>
          <w:color w:val="1A1A1A"/>
        </w:rPr>
        <w:t>of</w:t>
      </w:r>
      <w:r w:rsidR="009D65E2">
        <w:rPr>
          <w:rFonts w:ascii="Times New Roman" w:hAnsi="Times New Roman" w:cs="Times New Roman"/>
          <w:color w:val="1A1A1A"/>
        </w:rPr>
        <w:t xml:space="preserve"> </w:t>
      </w:r>
      <w:r w:rsidRPr="00D1619A">
        <w:rPr>
          <w:rFonts w:ascii="Times New Roman" w:hAnsi="Times New Roman" w:cs="Times New Roman"/>
          <w:color w:val="1A1A1A"/>
        </w:rPr>
        <w:t>Neotropical</w:t>
      </w:r>
      <w:r w:rsidR="002F6ED3">
        <w:rPr>
          <w:rFonts w:ascii="Times New Roman" w:hAnsi="Times New Roman" w:cs="Times New Roman"/>
          <w:color w:val="1A1A1A"/>
        </w:rPr>
        <w:t xml:space="preserve"> Myrtaceae to</w:t>
      </w:r>
      <w:r w:rsidR="00A32685">
        <w:rPr>
          <w:rFonts w:ascii="Times New Roman" w:hAnsi="Times New Roman" w:cs="Times New Roman"/>
          <w:color w:val="1A1A1A"/>
        </w:rPr>
        <w:t xml:space="preserve"> </w:t>
      </w:r>
      <w:r w:rsidR="005C74A2">
        <w:rPr>
          <w:rFonts w:ascii="Times New Roman" w:hAnsi="Times New Roman" w:cs="Times New Roman"/>
          <w:color w:val="1A1A1A"/>
        </w:rPr>
        <w:t>c</w:t>
      </w:r>
      <w:r w:rsidR="002F6ED3">
        <w:rPr>
          <w:rFonts w:ascii="Times New Roman" w:hAnsi="Times New Roman" w:cs="Times New Roman"/>
          <w:color w:val="1A1A1A"/>
        </w:rPr>
        <w:t>ombine</w:t>
      </w:r>
      <w:r w:rsidR="005C74A2">
        <w:rPr>
          <w:rFonts w:ascii="Times New Roman" w:hAnsi="Times New Roman" w:cs="Times New Roman"/>
          <w:color w:val="1A1A1A"/>
        </w:rPr>
        <w:t xml:space="preserve"> molecular data genera</w:t>
      </w:r>
      <w:r w:rsidR="001C01B7">
        <w:rPr>
          <w:rFonts w:ascii="Times New Roman" w:hAnsi="Times New Roman" w:cs="Times New Roman"/>
          <w:color w:val="1A1A1A"/>
        </w:rPr>
        <w:t xml:space="preserve">ted from studies </w:t>
      </w:r>
      <w:r w:rsidR="00925593">
        <w:rPr>
          <w:rFonts w:ascii="Times New Roman" w:hAnsi="Times New Roman" w:cs="Times New Roman"/>
          <w:color w:val="1A1A1A"/>
        </w:rPr>
        <w:t xml:space="preserve">published in the last 15 years </w:t>
      </w:r>
      <w:r w:rsidR="005C74A2">
        <w:rPr>
          <w:rFonts w:ascii="Times New Roman" w:hAnsi="Times New Roman" w:cs="Times New Roman"/>
          <w:color w:val="1A1A1A"/>
        </w:rPr>
        <w:t xml:space="preserve">plus c. </w:t>
      </w:r>
      <w:r w:rsidR="00925593">
        <w:rPr>
          <w:rFonts w:ascii="Times New Roman" w:hAnsi="Times New Roman" w:cs="Times New Roman"/>
          <w:color w:val="1A1A1A"/>
        </w:rPr>
        <w:t>1024</w:t>
      </w:r>
      <w:r w:rsidR="005C74A2">
        <w:rPr>
          <w:rFonts w:ascii="Times New Roman" w:hAnsi="Times New Roman" w:cs="Times New Roman"/>
          <w:color w:val="1A1A1A"/>
        </w:rPr>
        <w:t xml:space="preserve"> unpublished sequences gathered from </w:t>
      </w:r>
      <w:r w:rsidR="00C170CC">
        <w:rPr>
          <w:rFonts w:ascii="Times New Roman" w:hAnsi="Times New Roman" w:cs="Times New Roman"/>
          <w:color w:val="1A1A1A"/>
        </w:rPr>
        <w:t>the authors</w:t>
      </w:r>
      <w:r w:rsidR="00820800">
        <w:rPr>
          <w:rFonts w:ascii="Times New Roman" w:hAnsi="Times New Roman" w:cs="Times New Roman"/>
          <w:color w:val="1A1A1A"/>
        </w:rPr>
        <w:t xml:space="preserve"> of this work</w:t>
      </w:r>
      <w:r w:rsidR="00C170CC">
        <w:rPr>
          <w:rFonts w:ascii="Times New Roman" w:hAnsi="Times New Roman" w:cs="Times New Roman"/>
          <w:color w:val="1A1A1A"/>
        </w:rPr>
        <w:t>.</w:t>
      </w:r>
      <w:r w:rsidR="0017060A">
        <w:rPr>
          <w:rFonts w:ascii="Times New Roman" w:hAnsi="Times New Roman" w:cs="Times New Roman"/>
          <w:color w:val="1A1A1A"/>
        </w:rPr>
        <w:t xml:space="preserve"> </w:t>
      </w:r>
      <w:r w:rsidR="00356322">
        <w:rPr>
          <w:rFonts w:ascii="Times New Roman" w:hAnsi="Times New Roman" w:cs="Times New Roman"/>
          <w:color w:val="1A1A1A"/>
        </w:rPr>
        <w:t xml:space="preserve">We further </w:t>
      </w:r>
      <w:r w:rsidR="00820800">
        <w:rPr>
          <w:rFonts w:ascii="Times New Roman" w:hAnsi="Times New Roman" w:cs="Times New Roman"/>
          <w:color w:val="1A1A1A"/>
        </w:rPr>
        <w:t xml:space="preserve">re-assessed identification of all vouchers </w:t>
      </w:r>
      <w:r w:rsidR="00356322">
        <w:rPr>
          <w:rFonts w:ascii="Times New Roman" w:hAnsi="Times New Roman" w:cs="Times New Roman"/>
          <w:color w:val="1A1A1A"/>
        </w:rPr>
        <w:t>to increase taxonomic accuracy and</w:t>
      </w:r>
      <w:r w:rsidR="00356322" w:rsidRPr="00D1619A">
        <w:rPr>
          <w:rFonts w:ascii="Times New Roman" w:hAnsi="Times New Roman" w:cs="Times New Roman"/>
          <w:color w:val="1A1A1A"/>
        </w:rPr>
        <w:t xml:space="preserve"> </w:t>
      </w:r>
      <w:r w:rsidR="00280841">
        <w:rPr>
          <w:rFonts w:ascii="Times New Roman" w:hAnsi="Times New Roman" w:cs="Times New Roman"/>
          <w:color w:val="1A1A1A"/>
        </w:rPr>
        <w:t xml:space="preserve">to </w:t>
      </w:r>
      <w:r w:rsidR="00356322" w:rsidRPr="00D1619A">
        <w:rPr>
          <w:rFonts w:ascii="Times New Roman" w:hAnsi="Times New Roman" w:cs="Times New Roman"/>
          <w:color w:val="1A1A1A"/>
        </w:rPr>
        <w:t xml:space="preserve">explore the </w:t>
      </w:r>
      <w:r w:rsidR="00356322">
        <w:rPr>
          <w:rFonts w:ascii="Times New Roman" w:hAnsi="Times New Roman" w:cs="Times New Roman"/>
          <w:color w:val="1A1A1A"/>
        </w:rPr>
        <w:t xml:space="preserve">support and consistency </w:t>
      </w:r>
      <w:r w:rsidR="00356322" w:rsidRPr="00D1619A">
        <w:rPr>
          <w:rFonts w:ascii="Times New Roman" w:hAnsi="Times New Roman" w:cs="Times New Roman"/>
          <w:color w:val="1A1A1A"/>
        </w:rPr>
        <w:t xml:space="preserve">of </w:t>
      </w:r>
      <w:r w:rsidR="00356322">
        <w:rPr>
          <w:rFonts w:ascii="Times New Roman" w:hAnsi="Times New Roman" w:cs="Times New Roman"/>
          <w:color w:val="1A1A1A"/>
        </w:rPr>
        <w:t xml:space="preserve">topologies inferred from different </w:t>
      </w:r>
      <w:r w:rsidR="00356322" w:rsidRPr="00D1619A">
        <w:rPr>
          <w:rFonts w:ascii="Times New Roman" w:hAnsi="Times New Roman" w:cs="Times New Roman"/>
          <w:color w:val="1A1A1A"/>
        </w:rPr>
        <w:t>molecular markers</w:t>
      </w:r>
      <w:r w:rsidR="00356322">
        <w:rPr>
          <w:rFonts w:ascii="Times New Roman" w:hAnsi="Times New Roman" w:cs="Times New Roman"/>
          <w:color w:val="1A1A1A"/>
        </w:rPr>
        <w:t>.</w:t>
      </w:r>
      <w:r w:rsidR="00356322" w:rsidRPr="00D1619A">
        <w:rPr>
          <w:rFonts w:ascii="Times New Roman" w:hAnsi="Times New Roman" w:cs="Times New Roman"/>
          <w:color w:val="1A1A1A"/>
        </w:rPr>
        <w:t xml:space="preserve"> </w:t>
      </w:r>
      <w:r w:rsidR="00807BDB">
        <w:rPr>
          <w:rFonts w:ascii="Times New Roman" w:hAnsi="Times New Roman" w:cs="Times New Roman"/>
          <w:color w:val="1A1A1A"/>
        </w:rPr>
        <w:t>W</w:t>
      </w:r>
      <w:r w:rsidR="00356322" w:rsidRPr="00D1619A">
        <w:rPr>
          <w:rFonts w:ascii="Times New Roman" w:hAnsi="Times New Roman" w:cs="Times New Roman"/>
          <w:color w:val="1A1A1A"/>
        </w:rPr>
        <w:t xml:space="preserve">e </w:t>
      </w:r>
      <w:r w:rsidR="00807BDB">
        <w:rPr>
          <w:rFonts w:ascii="Times New Roman" w:hAnsi="Times New Roman" w:cs="Times New Roman"/>
          <w:color w:val="1A1A1A"/>
        </w:rPr>
        <w:t xml:space="preserve">also </w:t>
      </w:r>
      <w:r w:rsidR="00356322" w:rsidRPr="00D1619A">
        <w:rPr>
          <w:rFonts w:ascii="Times New Roman" w:hAnsi="Times New Roman" w:cs="Times New Roman"/>
          <w:color w:val="1A1A1A"/>
        </w:rPr>
        <w:t xml:space="preserve">identify gaps </w:t>
      </w:r>
      <w:r w:rsidR="00A25533">
        <w:rPr>
          <w:rFonts w:ascii="Times New Roman" w:hAnsi="Times New Roman" w:cs="Times New Roman"/>
          <w:color w:val="1A1A1A"/>
        </w:rPr>
        <w:t>to suggest</w:t>
      </w:r>
      <w:r w:rsidR="00A25533" w:rsidRPr="00D1619A">
        <w:rPr>
          <w:rFonts w:ascii="Times New Roman" w:hAnsi="Times New Roman" w:cs="Times New Roman"/>
          <w:color w:val="1A1A1A"/>
        </w:rPr>
        <w:t xml:space="preserve"> guideline</w:t>
      </w:r>
      <w:r w:rsidR="00A25533">
        <w:rPr>
          <w:rFonts w:ascii="Times New Roman" w:hAnsi="Times New Roman" w:cs="Times New Roman"/>
          <w:color w:val="1A1A1A"/>
        </w:rPr>
        <w:t>s</w:t>
      </w:r>
      <w:r w:rsidR="00A25533" w:rsidRPr="00D1619A">
        <w:rPr>
          <w:rFonts w:ascii="Times New Roman" w:hAnsi="Times New Roman" w:cs="Times New Roman"/>
          <w:color w:val="1A1A1A"/>
        </w:rPr>
        <w:t xml:space="preserve"> for future studies</w:t>
      </w:r>
      <w:r w:rsidR="00807BDB">
        <w:rPr>
          <w:rFonts w:ascii="Times New Roman" w:hAnsi="Times New Roman" w:cs="Times New Roman"/>
          <w:color w:val="1A1A1A"/>
        </w:rPr>
        <w:t>. Finally, we</w:t>
      </w:r>
      <w:r w:rsidR="00A25533" w:rsidRPr="00D1619A">
        <w:rPr>
          <w:rFonts w:ascii="Times New Roman" w:hAnsi="Times New Roman" w:cs="Times New Roman"/>
          <w:color w:val="1A1A1A"/>
        </w:rPr>
        <w:t xml:space="preserve"> </w:t>
      </w:r>
      <w:r w:rsidR="00274287">
        <w:rPr>
          <w:rFonts w:ascii="Times New Roman" w:hAnsi="Times New Roman" w:cs="Times New Roman"/>
          <w:color w:val="1A1A1A"/>
        </w:rPr>
        <w:t xml:space="preserve">provide a densely sampled time-calibrated tree </w:t>
      </w:r>
      <w:r w:rsidR="00A25533">
        <w:rPr>
          <w:rFonts w:ascii="Times New Roman" w:hAnsi="Times New Roman" w:cs="Times New Roman"/>
          <w:color w:val="1A1A1A"/>
        </w:rPr>
        <w:t xml:space="preserve">that can be reliably used to explore </w:t>
      </w:r>
      <w:r w:rsidR="00280841">
        <w:rPr>
          <w:rFonts w:ascii="Times New Roman" w:hAnsi="Times New Roman" w:cs="Times New Roman"/>
          <w:color w:val="1A1A1A"/>
        </w:rPr>
        <w:t xml:space="preserve">future </w:t>
      </w:r>
      <w:r w:rsidR="00A25533">
        <w:rPr>
          <w:rFonts w:ascii="Times New Roman" w:hAnsi="Times New Roman" w:cs="Times New Roman"/>
          <w:color w:val="1A1A1A"/>
        </w:rPr>
        <w:t xml:space="preserve">eco-evolutionary </w:t>
      </w:r>
      <w:r w:rsidR="00356322" w:rsidRPr="00D1619A">
        <w:rPr>
          <w:rFonts w:ascii="Times New Roman" w:hAnsi="Times New Roman" w:cs="Times New Roman"/>
          <w:color w:val="1A1A1A"/>
        </w:rPr>
        <w:t xml:space="preserve">venues in </w:t>
      </w:r>
      <w:r w:rsidR="00A25533">
        <w:rPr>
          <w:rFonts w:ascii="Times New Roman" w:hAnsi="Times New Roman" w:cs="Times New Roman"/>
          <w:color w:val="1A1A1A"/>
        </w:rPr>
        <w:t xml:space="preserve">the Neotropics. </w:t>
      </w:r>
    </w:p>
    <w:p w14:paraId="79A42689" w14:textId="39694BB7" w:rsidR="001910E8" w:rsidRDefault="00356322" w:rsidP="00972B21">
      <w:pPr>
        <w:widowControl w:val="0"/>
        <w:autoSpaceDE w:val="0"/>
        <w:autoSpaceDN w:val="0"/>
        <w:adjustRightInd w:val="0"/>
        <w:spacing w:line="360" w:lineRule="auto"/>
        <w:ind w:firstLine="720"/>
        <w:jc w:val="both"/>
        <w:rPr>
          <w:rFonts w:ascii="Times New Roman" w:hAnsi="Times New Roman" w:cs="Times New Roman"/>
        </w:rPr>
      </w:pPr>
      <w:r>
        <w:rPr>
          <w:rFonts w:ascii="Times New Roman" w:hAnsi="Times New Roman" w:cs="Times New Roman"/>
        </w:rPr>
        <w:t>In this context, the</w:t>
      </w:r>
      <w:r w:rsidR="00A11D60">
        <w:rPr>
          <w:rFonts w:ascii="Times New Roman" w:hAnsi="Times New Roman" w:cs="Times New Roman"/>
        </w:rPr>
        <w:t xml:space="preserve"> purpose</w:t>
      </w:r>
      <w:r>
        <w:rPr>
          <w:rFonts w:ascii="Times New Roman" w:hAnsi="Times New Roman" w:cs="Times New Roman"/>
        </w:rPr>
        <w:t>s</w:t>
      </w:r>
      <w:r w:rsidR="00A11D60">
        <w:rPr>
          <w:rFonts w:ascii="Times New Roman" w:hAnsi="Times New Roman" w:cs="Times New Roman"/>
        </w:rPr>
        <w:t xml:space="preserve"> of this </w:t>
      </w:r>
      <w:r>
        <w:rPr>
          <w:rFonts w:ascii="Times New Roman" w:hAnsi="Times New Roman" w:cs="Times New Roman"/>
        </w:rPr>
        <w:t>study are</w:t>
      </w:r>
      <w:r w:rsidR="00A11D60">
        <w:rPr>
          <w:rFonts w:ascii="Times New Roman" w:hAnsi="Times New Roman" w:cs="Times New Roman"/>
        </w:rPr>
        <w:t xml:space="preserve">: (1) </w:t>
      </w:r>
      <w:r>
        <w:rPr>
          <w:rFonts w:ascii="Times New Roman" w:hAnsi="Times New Roman" w:cs="Times New Roman"/>
        </w:rPr>
        <w:t xml:space="preserve">to </w:t>
      </w:r>
      <w:r w:rsidR="00A11D60">
        <w:rPr>
          <w:rFonts w:ascii="Times New Roman" w:hAnsi="Times New Roman" w:cs="Times New Roman"/>
        </w:rPr>
        <w:t>ass</w:t>
      </w:r>
      <w:r>
        <w:rPr>
          <w:rFonts w:ascii="Times New Roman" w:hAnsi="Times New Roman" w:cs="Times New Roman"/>
        </w:rPr>
        <w:t xml:space="preserve">emble a super matrix </w:t>
      </w:r>
      <w:r w:rsidR="00925593">
        <w:rPr>
          <w:rFonts w:ascii="Times New Roman" w:hAnsi="Times New Roman" w:cs="Times New Roman"/>
        </w:rPr>
        <w:t>that</w:t>
      </w:r>
      <w:r w:rsidR="002B3822">
        <w:rPr>
          <w:rFonts w:ascii="Times New Roman" w:hAnsi="Times New Roman" w:cs="Times New Roman"/>
        </w:rPr>
        <w:t xml:space="preserve"> cover</w:t>
      </w:r>
      <w:r w:rsidR="00925593">
        <w:rPr>
          <w:rFonts w:ascii="Times New Roman" w:hAnsi="Times New Roman" w:cs="Times New Roman"/>
        </w:rPr>
        <w:t>s</w:t>
      </w:r>
      <w:r w:rsidR="002B3822">
        <w:rPr>
          <w:rFonts w:ascii="Times New Roman" w:hAnsi="Times New Roman" w:cs="Times New Roman"/>
        </w:rPr>
        <w:t xml:space="preserve"> molecular data produced by several distinct studies </w:t>
      </w:r>
      <w:r>
        <w:rPr>
          <w:rFonts w:ascii="Times New Roman" w:hAnsi="Times New Roman" w:cs="Times New Roman"/>
        </w:rPr>
        <w:t xml:space="preserve">and infer </w:t>
      </w:r>
      <w:r w:rsidR="004759A9">
        <w:rPr>
          <w:rFonts w:ascii="Times New Roman" w:hAnsi="Times New Roman" w:cs="Times New Roman"/>
        </w:rPr>
        <w:t>a large</w:t>
      </w:r>
      <w:r w:rsidR="002B3822">
        <w:rPr>
          <w:rFonts w:ascii="Times New Roman" w:hAnsi="Times New Roman" w:cs="Times New Roman"/>
        </w:rPr>
        <w:t>, taxonomically verified</w:t>
      </w:r>
      <w:r w:rsidR="004759A9">
        <w:rPr>
          <w:rFonts w:ascii="Times New Roman" w:hAnsi="Times New Roman" w:cs="Times New Roman"/>
        </w:rPr>
        <w:t xml:space="preserve"> species level phylogeny of Myrteae</w:t>
      </w:r>
      <w:r w:rsidR="002B3822">
        <w:rPr>
          <w:rFonts w:ascii="Times New Roman" w:hAnsi="Times New Roman" w:cs="Times New Roman"/>
        </w:rPr>
        <w:t>;</w:t>
      </w:r>
      <w:r w:rsidR="00A11D60">
        <w:rPr>
          <w:rFonts w:ascii="Times New Roman" w:hAnsi="Times New Roman" w:cs="Times New Roman"/>
        </w:rPr>
        <w:t xml:space="preserve"> (2) </w:t>
      </w:r>
      <w:r>
        <w:rPr>
          <w:rFonts w:ascii="Times New Roman" w:hAnsi="Times New Roman" w:cs="Times New Roman"/>
        </w:rPr>
        <w:t xml:space="preserve">to </w:t>
      </w:r>
      <w:r w:rsidR="002B3822">
        <w:rPr>
          <w:rFonts w:ascii="Times New Roman" w:hAnsi="Times New Roman" w:cs="Times New Roman"/>
        </w:rPr>
        <w:t xml:space="preserve">investigate how to increase support and consistency of topologies inferred </w:t>
      </w:r>
      <w:r w:rsidR="00D867BB">
        <w:rPr>
          <w:rFonts w:ascii="Times New Roman" w:hAnsi="Times New Roman" w:cs="Times New Roman"/>
        </w:rPr>
        <w:t>and where to focus resources for future studies</w:t>
      </w:r>
      <w:r w:rsidR="002B3822">
        <w:rPr>
          <w:rFonts w:ascii="Times New Roman" w:hAnsi="Times New Roman" w:cs="Times New Roman"/>
        </w:rPr>
        <w:t>; and</w:t>
      </w:r>
      <w:r w:rsidR="00276E83">
        <w:rPr>
          <w:rFonts w:ascii="Times New Roman" w:hAnsi="Times New Roman" w:cs="Times New Roman"/>
        </w:rPr>
        <w:t xml:space="preserve"> (3)</w:t>
      </w:r>
      <w:r w:rsidR="002B3822">
        <w:rPr>
          <w:rFonts w:ascii="Times New Roman" w:hAnsi="Times New Roman" w:cs="Times New Roman"/>
        </w:rPr>
        <w:t xml:space="preserve"> to</w:t>
      </w:r>
      <w:r w:rsidR="00276E83">
        <w:rPr>
          <w:rFonts w:ascii="Times New Roman" w:hAnsi="Times New Roman" w:cs="Times New Roman"/>
        </w:rPr>
        <w:t xml:space="preserve"> </w:t>
      </w:r>
      <w:r w:rsidR="00703DF0">
        <w:rPr>
          <w:rFonts w:ascii="Times New Roman" w:hAnsi="Times New Roman" w:cs="Times New Roman"/>
        </w:rPr>
        <w:t>provide a</w:t>
      </w:r>
      <w:r w:rsidR="002B3822">
        <w:rPr>
          <w:rFonts w:ascii="Times New Roman" w:hAnsi="Times New Roman" w:cs="Times New Roman"/>
        </w:rPr>
        <w:t xml:space="preserve"> trustable</w:t>
      </w:r>
      <w:r w:rsidR="0032259E">
        <w:rPr>
          <w:rFonts w:ascii="Times New Roman" w:hAnsi="Times New Roman" w:cs="Times New Roman"/>
        </w:rPr>
        <w:t xml:space="preserve"> calibrated phylogenetic tree</w:t>
      </w:r>
      <w:r w:rsidR="00703DF0">
        <w:rPr>
          <w:rFonts w:ascii="Times New Roman" w:hAnsi="Times New Roman" w:cs="Times New Roman"/>
        </w:rPr>
        <w:t xml:space="preserve"> that can be used as a resource for </w:t>
      </w:r>
      <w:r w:rsidR="00F82BFB">
        <w:rPr>
          <w:rFonts w:ascii="Times New Roman" w:hAnsi="Times New Roman" w:cs="Times New Roman"/>
        </w:rPr>
        <w:t>studies</w:t>
      </w:r>
      <w:r w:rsidR="00703DF0">
        <w:rPr>
          <w:rFonts w:ascii="Times New Roman" w:hAnsi="Times New Roman" w:cs="Times New Roman"/>
        </w:rPr>
        <w:t xml:space="preserve"> that require </w:t>
      </w:r>
      <w:proofErr w:type="spellStart"/>
      <w:r w:rsidR="00703DF0">
        <w:rPr>
          <w:rFonts w:ascii="Times New Roman" w:hAnsi="Times New Roman" w:cs="Times New Roman"/>
        </w:rPr>
        <w:t>ultrametric</w:t>
      </w:r>
      <w:proofErr w:type="spellEnd"/>
      <w:r w:rsidR="00703DF0">
        <w:rPr>
          <w:rFonts w:ascii="Times New Roman" w:hAnsi="Times New Roman" w:cs="Times New Roman"/>
        </w:rPr>
        <w:t xml:space="preserve"> trees</w:t>
      </w:r>
      <w:r w:rsidR="00F82BFB">
        <w:rPr>
          <w:rFonts w:ascii="Times New Roman" w:hAnsi="Times New Roman" w:cs="Times New Roman"/>
        </w:rPr>
        <w:t xml:space="preserve"> (e.g. </w:t>
      </w:r>
      <w:proofErr w:type="spellStart"/>
      <w:r w:rsidR="00F82BFB">
        <w:rPr>
          <w:rFonts w:ascii="Times New Roman" w:hAnsi="Times New Roman" w:cs="Times New Roman"/>
        </w:rPr>
        <w:t>ecophylogenetics</w:t>
      </w:r>
      <w:proofErr w:type="spellEnd"/>
      <w:r w:rsidR="00F82BFB">
        <w:rPr>
          <w:rFonts w:ascii="Times New Roman" w:hAnsi="Times New Roman" w:cs="Times New Roman"/>
        </w:rPr>
        <w:t>, conservation, macroevolution,, biogeography)</w:t>
      </w:r>
      <w:r w:rsidR="00703DF0">
        <w:rPr>
          <w:rFonts w:ascii="Times New Roman" w:hAnsi="Times New Roman" w:cs="Times New Roman"/>
        </w:rPr>
        <w:t xml:space="preserve">. </w:t>
      </w:r>
    </w:p>
    <w:p w14:paraId="17F1DA26" w14:textId="2178B573" w:rsidR="0095470A" w:rsidRPr="00557C86" w:rsidRDefault="00C127FB" w:rsidP="00246A27">
      <w:pPr>
        <w:pStyle w:val="Heading1"/>
        <w:spacing w:line="360" w:lineRule="auto"/>
        <w:jc w:val="both"/>
        <w:rPr>
          <w:rFonts w:ascii="Times New Roman" w:hAnsi="Times New Roman" w:cs="Times New Roman"/>
          <w:color w:val="auto"/>
          <w:sz w:val="20"/>
          <w:szCs w:val="24"/>
        </w:rPr>
      </w:pPr>
      <w:r w:rsidRPr="00557C86">
        <w:rPr>
          <w:rFonts w:ascii="Times New Roman" w:hAnsi="Times New Roman" w:cs="Times New Roman"/>
          <w:color w:val="auto"/>
          <w:sz w:val="20"/>
          <w:szCs w:val="24"/>
        </w:rPr>
        <w:t>METHODS</w:t>
      </w:r>
    </w:p>
    <w:p w14:paraId="183994A5" w14:textId="7C258777" w:rsidR="00B0073A" w:rsidRDefault="00B0073A" w:rsidP="00C86DBA">
      <w:pPr>
        <w:pStyle w:val="Heading2"/>
        <w:rPr>
          <w:color w:val="auto"/>
          <w:sz w:val="22"/>
        </w:rPr>
      </w:pPr>
      <w:r>
        <w:rPr>
          <w:color w:val="auto"/>
          <w:sz w:val="22"/>
        </w:rPr>
        <w:t xml:space="preserve">Neotropical </w:t>
      </w:r>
      <w:proofErr w:type="spellStart"/>
      <w:r>
        <w:rPr>
          <w:color w:val="auto"/>
          <w:sz w:val="22"/>
        </w:rPr>
        <w:t>myrtaceae</w:t>
      </w:r>
      <w:proofErr w:type="spellEnd"/>
    </w:p>
    <w:p w14:paraId="740843FF" w14:textId="171EFDE9" w:rsidR="00B0073A" w:rsidRPr="00502B09" w:rsidRDefault="006F22B1" w:rsidP="00502B09">
      <w:pPr>
        <w:spacing w:after="240" w:line="360" w:lineRule="auto"/>
        <w:ind w:firstLine="720"/>
        <w:jc w:val="both"/>
        <w:rPr>
          <w:rFonts w:ascii="Times New Roman" w:eastAsia="Times New Roman" w:hAnsi="Times New Roman" w:cs="Times New Roman"/>
          <w:color w:val="000000"/>
        </w:rPr>
      </w:pPr>
      <w:r>
        <w:rPr>
          <w:rFonts w:ascii="Times New Roman" w:hAnsi="Times New Roman" w:cs="Times New Roman"/>
          <w:color w:val="1A1A1A"/>
        </w:rPr>
        <w:t>The predominantly Neotropical clade of Myrtaceae encompasses</w:t>
      </w:r>
      <w:r w:rsidR="009D65E2">
        <w:rPr>
          <w:rFonts w:ascii="Times New Roman" w:hAnsi="Times New Roman" w:cs="Times New Roman"/>
          <w:color w:val="1A1A1A"/>
        </w:rPr>
        <w:t xml:space="preserve"> nine subtribes </w:t>
      </w:r>
      <w:r>
        <w:rPr>
          <w:rFonts w:ascii="Times New Roman" w:hAnsi="Times New Roman" w:cs="Times New Roman"/>
          <w:color w:val="1A1A1A"/>
        </w:rPr>
        <w:t xml:space="preserve">within </w:t>
      </w:r>
      <w:r w:rsidR="003D09DC">
        <w:rPr>
          <w:rFonts w:ascii="Times New Roman" w:hAnsi="Times New Roman" w:cs="Times New Roman"/>
          <w:color w:val="1A1A1A"/>
        </w:rPr>
        <w:t xml:space="preserve">of tribe </w:t>
      </w:r>
      <w:r w:rsidR="009D65E2">
        <w:rPr>
          <w:rFonts w:ascii="Times New Roman" w:hAnsi="Times New Roman" w:cs="Times New Roman"/>
          <w:color w:val="1A1A1A"/>
        </w:rPr>
        <w:t>Myrteae</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Blepharocalycinae</w:t>
      </w:r>
      <w:proofErr w:type="spellEnd"/>
      <w:r w:rsidR="00F148CA">
        <w:rPr>
          <w:rFonts w:ascii="Times New Roman" w:hAnsi="Times New Roman" w:cs="Times New Roman"/>
          <w:color w:val="1A1A1A"/>
        </w:rPr>
        <w:t xml:space="preserve"> (</w:t>
      </w:r>
      <w:r w:rsidR="00032AD9">
        <w:rPr>
          <w:rFonts w:ascii="Times New Roman" w:hAnsi="Times New Roman" w:cs="Times New Roman"/>
          <w:color w:val="1A1A1A"/>
        </w:rPr>
        <w:t>3 species)</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Myrciinae</w:t>
      </w:r>
      <w:proofErr w:type="spellEnd"/>
      <w:r w:rsidR="00032AD9">
        <w:rPr>
          <w:rFonts w:ascii="Times New Roman" w:hAnsi="Times New Roman" w:cs="Times New Roman"/>
          <w:color w:val="1A1A1A"/>
        </w:rPr>
        <w:t xml:space="preserve"> (c. </w:t>
      </w:r>
      <w:r w:rsidR="00F148CA">
        <w:rPr>
          <w:rFonts w:ascii="Times New Roman" w:hAnsi="Times New Roman" w:cs="Times New Roman"/>
          <w:color w:val="1A1A1A"/>
        </w:rPr>
        <w:t>750 species)</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Pliniinae</w:t>
      </w:r>
      <w:proofErr w:type="spellEnd"/>
      <w:r w:rsidR="00F148CA">
        <w:rPr>
          <w:rFonts w:ascii="Times New Roman" w:hAnsi="Times New Roman" w:cs="Times New Roman"/>
          <w:color w:val="1A1A1A"/>
        </w:rPr>
        <w:t xml:space="preserve"> (c. 120 species)</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Pimentinae</w:t>
      </w:r>
      <w:proofErr w:type="spellEnd"/>
      <w:r w:rsidR="00F148CA">
        <w:rPr>
          <w:rFonts w:ascii="Times New Roman" w:hAnsi="Times New Roman" w:cs="Times New Roman"/>
          <w:color w:val="1A1A1A"/>
        </w:rPr>
        <w:t xml:space="preserve"> (c. 200 species)</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Ugniinae</w:t>
      </w:r>
      <w:proofErr w:type="spellEnd"/>
      <w:r w:rsidR="00F148CA">
        <w:rPr>
          <w:rFonts w:ascii="Times New Roman" w:hAnsi="Times New Roman" w:cs="Times New Roman"/>
          <w:color w:val="1A1A1A"/>
        </w:rPr>
        <w:t xml:space="preserve"> (12 species)</w:t>
      </w:r>
      <w:r w:rsidR="00817338">
        <w:rPr>
          <w:rFonts w:ascii="Times New Roman" w:hAnsi="Times New Roman" w:cs="Times New Roman"/>
          <w:color w:val="1A1A1A"/>
        </w:rPr>
        <w:t xml:space="preserve">, </w:t>
      </w:r>
      <w:proofErr w:type="spellStart"/>
      <w:r w:rsidR="00817338">
        <w:rPr>
          <w:rFonts w:ascii="Times New Roman" w:hAnsi="Times New Roman" w:cs="Times New Roman"/>
          <w:color w:val="1A1A1A"/>
        </w:rPr>
        <w:t>Eugeniinae</w:t>
      </w:r>
      <w:proofErr w:type="spellEnd"/>
      <w:r w:rsidR="00F148CA">
        <w:rPr>
          <w:rFonts w:ascii="Times New Roman" w:hAnsi="Times New Roman" w:cs="Times New Roman"/>
          <w:color w:val="1A1A1A"/>
        </w:rPr>
        <w:t xml:space="preserve"> (c. 1000 species)</w:t>
      </w:r>
      <w:r w:rsidR="00817338">
        <w:rPr>
          <w:rFonts w:ascii="Times New Roman" w:hAnsi="Times New Roman" w:cs="Times New Roman"/>
          <w:color w:val="1A1A1A"/>
        </w:rPr>
        <w:t xml:space="preserve">, </w:t>
      </w:r>
      <w:proofErr w:type="spellStart"/>
      <w:r w:rsidR="005F128D">
        <w:rPr>
          <w:rFonts w:ascii="Times New Roman" w:hAnsi="Times New Roman" w:cs="Times New Roman"/>
          <w:color w:val="1A1A1A"/>
        </w:rPr>
        <w:t>Lumiinae</w:t>
      </w:r>
      <w:proofErr w:type="spellEnd"/>
      <w:r w:rsidR="00F148CA">
        <w:rPr>
          <w:rFonts w:ascii="Times New Roman" w:hAnsi="Times New Roman" w:cs="Times New Roman"/>
          <w:color w:val="1A1A1A"/>
        </w:rPr>
        <w:t xml:space="preserve"> (c. 50 species)</w:t>
      </w:r>
      <w:r w:rsidR="005F128D">
        <w:rPr>
          <w:rFonts w:ascii="Times New Roman" w:hAnsi="Times New Roman" w:cs="Times New Roman"/>
          <w:color w:val="1A1A1A"/>
        </w:rPr>
        <w:t xml:space="preserve">, </w:t>
      </w:r>
      <w:proofErr w:type="spellStart"/>
      <w:r w:rsidR="005F128D">
        <w:rPr>
          <w:rFonts w:ascii="Times New Roman" w:hAnsi="Times New Roman" w:cs="Times New Roman"/>
          <w:color w:val="1A1A1A"/>
        </w:rPr>
        <w:t>Myrtinae</w:t>
      </w:r>
      <w:proofErr w:type="spellEnd"/>
      <w:r w:rsidR="00F148CA">
        <w:rPr>
          <w:rFonts w:ascii="Times New Roman" w:hAnsi="Times New Roman" w:cs="Times New Roman"/>
          <w:color w:val="1A1A1A"/>
        </w:rPr>
        <w:t xml:space="preserve"> (c. 20 species)</w:t>
      </w:r>
      <w:r w:rsidR="005F128D">
        <w:rPr>
          <w:rFonts w:ascii="Times New Roman" w:hAnsi="Times New Roman" w:cs="Times New Roman"/>
          <w:color w:val="1A1A1A"/>
        </w:rPr>
        <w:t xml:space="preserve"> (</w:t>
      </w:r>
      <w:proofErr w:type="spellStart"/>
      <w:r w:rsidR="005F128D">
        <w:rPr>
          <w:rFonts w:ascii="Times New Roman" w:hAnsi="Times New Roman" w:cs="Times New Roman"/>
          <w:color w:val="1A1A1A"/>
        </w:rPr>
        <w:t>sensu</w:t>
      </w:r>
      <w:proofErr w:type="spellEnd"/>
      <w:r w:rsidR="005F128D">
        <w:rPr>
          <w:rFonts w:ascii="Times New Roman" w:hAnsi="Times New Roman" w:cs="Times New Roman"/>
          <w:color w:val="1A1A1A"/>
        </w:rPr>
        <w:t xml:space="preserve"> Lucas et al., 2019)</w:t>
      </w:r>
      <w:r w:rsidR="009D65E2">
        <w:rPr>
          <w:rFonts w:ascii="Times New Roman" w:hAnsi="Times New Roman" w:cs="Times New Roman"/>
          <w:color w:val="1A1A1A"/>
        </w:rPr>
        <w:t>.</w:t>
      </w:r>
      <w:r w:rsidR="009D65E2" w:rsidRPr="00D1619A">
        <w:rPr>
          <w:rFonts w:ascii="Times New Roman" w:hAnsi="Times New Roman" w:cs="Times New Roman"/>
          <w:color w:val="1A1A1A"/>
        </w:rPr>
        <w:t xml:space="preserve"> </w:t>
      </w:r>
      <w:r w:rsidR="009D65E2">
        <w:rPr>
          <w:rFonts w:ascii="Times New Roman" w:hAnsi="Times New Roman" w:cs="Times New Roman"/>
          <w:color w:val="1A1A1A"/>
        </w:rPr>
        <w:t xml:space="preserve">This clade </w:t>
      </w:r>
      <w:r w:rsidR="00020E08">
        <w:rPr>
          <w:rFonts w:ascii="Times New Roman" w:hAnsi="Times New Roman" w:cs="Times New Roman"/>
          <w:color w:val="1A1A1A"/>
        </w:rPr>
        <w:t>includes</w:t>
      </w:r>
      <w:r w:rsidR="00727E74">
        <w:rPr>
          <w:rFonts w:ascii="Times New Roman" w:hAnsi="Times New Roman" w:cs="Times New Roman"/>
          <w:color w:val="1A1A1A"/>
        </w:rPr>
        <w:t xml:space="preserve"> c. 220</w:t>
      </w:r>
      <w:r w:rsidR="009D65E2">
        <w:rPr>
          <w:rFonts w:ascii="Times New Roman" w:hAnsi="Times New Roman" w:cs="Times New Roman"/>
          <w:color w:val="1A1A1A"/>
        </w:rPr>
        <w:t xml:space="preserve">0 species </w:t>
      </w:r>
      <w:r w:rsidR="00407F42">
        <w:rPr>
          <w:rFonts w:ascii="Times New Roman" w:hAnsi="Times New Roman" w:cs="Times New Roman"/>
          <w:color w:val="1A1A1A"/>
        </w:rPr>
        <w:t xml:space="preserve">in total </w:t>
      </w:r>
      <w:r w:rsidR="009D65E2">
        <w:rPr>
          <w:rFonts w:ascii="Times New Roman" w:hAnsi="Times New Roman" w:cs="Times New Roman"/>
          <w:color w:val="1A1A1A"/>
        </w:rPr>
        <w:t>of which c. 2000 are Neotropical</w:t>
      </w:r>
      <w:r w:rsidR="00FA4378">
        <w:rPr>
          <w:rFonts w:ascii="Times New Roman" w:hAnsi="Times New Roman" w:cs="Times New Roman"/>
          <w:color w:val="1A1A1A"/>
        </w:rPr>
        <w:t>.</w:t>
      </w:r>
      <w:r w:rsidR="009D65E2">
        <w:rPr>
          <w:rFonts w:ascii="Times New Roman" w:hAnsi="Times New Roman" w:cs="Times New Roman"/>
          <w:color w:val="1A1A1A"/>
        </w:rPr>
        <w:t xml:space="preserve"> </w:t>
      </w:r>
      <w:r w:rsidR="005F128D">
        <w:rPr>
          <w:rFonts w:ascii="Times New Roman" w:hAnsi="Times New Roman" w:cs="Times New Roman"/>
          <w:color w:val="1A1A1A"/>
        </w:rPr>
        <w:t xml:space="preserve">Most of these species are distributed in two very large genera, </w:t>
      </w:r>
      <w:proofErr w:type="spellStart"/>
      <w:r w:rsidR="005F128D" w:rsidRPr="003D09DC">
        <w:rPr>
          <w:rFonts w:ascii="Times New Roman" w:hAnsi="Times New Roman" w:cs="Times New Roman"/>
          <w:i/>
          <w:color w:val="1A1A1A"/>
        </w:rPr>
        <w:t>Myrcia</w:t>
      </w:r>
      <w:proofErr w:type="spellEnd"/>
      <w:r w:rsidR="005F128D">
        <w:rPr>
          <w:rFonts w:ascii="Times New Roman" w:hAnsi="Times New Roman" w:cs="Times New Roman"/>
          <w:color w:val="1A1A1A"/>
        </w:rPr>
        <w:t xml:space="preserve"> </w:t>
      </w:r>
      <w:r w:rsidR="00727E74">
        <w:rPr>
          <w:rFonts w:ascii="Times New Roman" w:hAnsi="Times New Roman" w:cs="Times New Roman"/>
          <w:color w:val="1A1A1A"/>
        </w:rPr>
        <w:t xml:space="preserve">(in the </w:t>
      </w:r>
      <w:proofErr w:type="spellStart"/>
      <w:r w:rsidR="00727E74">
        <w:rPr>
          <w:rFonts w:ascii="Times New Roman" w:hAnsi="Times New Roman" w:cs="Times New Roman"/>
          <w:color w:val="1A1A1A"/>
        </w:rPr>
        <w:t>Myrciinae</w:t>
      </w:r>
      <w:proofErr w:type="spellEnd"/>
      <w:r w:rsidR="00727E74">
        <w:rPr>
          <w:rFonts w:ascii="Times New Roman" w:hAnsi="Times New Roman" w:cs="Times New Roman"/>
          <w:color w:val="1A1A1A"/>
        </w:rPr>
        <w:t xml:space="preserve">) </w:t>
      </w:r>
      <w:r w:rsidR="005F128D">
        <w:rPr>
          <w:rFonts w:ascii="Times New Roman" w:hAnsi="Times New Roman" w:cs="Times New Roman"/>
          <w:color w:val="1A1A1A"/>
        </w:rPr>
        <w:t xml:space="preserve">and </w:t>
      </w:r>
      <w:r w:rsidR="005F128D" w:rsidRPr="003D09DC">
        <w:rPr>
          <w:rFonts w:ascii="Times New Roman" w:hAnsi="Times New Roman" w:cs="Times New Roman"/>
          <w:i/>
          <w:color w:val="1A1A1A"/>
        </w:rPr>
        <w:t>Eugenia</w:t>
      </w:r>
      <w:r w:rsidR="00727E74">
        <w:rPr>
          <w:rFonts w:ascii="Times New Roman" w:hAnsi="Times New Roman" w:cs="Times New Roman"/>
          <w:i/>
          <w:color w:val="1A1A1A"/>
        </w:rPr>
        <w:t xml:space="preserve"> </w:t>
      </w:r>
      <w:r w:rsidR="00727E74">
        <w:rPr>
          <w:rFonts w:ascii="Times New Roman" w:hAnsi="Times New Roman" w:cs="Times New Roman"/>
          <w:color w:val="1A1A1A"/>
        </w:rPr>
        <w:t xml:space="preserve">(in the </w:t>
      </w:r>
      <w:proofErr w:type="spellStart"/>
      <w:r w:rsidR="00727E74">
        <w:rPr>
          <w:rFonts w:ascii="Times New Roman" w:hAnsi="Times New Roman" w:cs="Times New Roman"/>
          <w:color w:val="1A1A1A"/>
        </w:rPr>
        <w:t>Eugeniinae</w:t>
      </w:r>
      <w:proofErr w:type="spellEnd"/>
      <w:r w:rsidR="00727E74">
        <w:rPr>
          <w:rFonts w:ascii="Times New Roman" w:hAnsi="Times New Roman" w:cs="Times New Roman"/>
          <w:color w:val="1A1A1A"/>
        </w:rPr>
        <w:t>) and</w:t>
      </w:r>
      <w:r w:rsidR="005F128D">
        <w:rPr>
          <w:rFonts w:ascii="Times New Roman" w:hAnsi="Times New Roman" w:cs="Times New Roman"/>
          <w:color w:val="1A1A1A"/>
        </w:rPr>
        <w:t xml:space="preserve"> sections within these genera</w:t>
      </w:r>
      <w:r w:rsidR="00727E74">
        <w:rPr>
          <w:rFonts w:ascii="Times New Roman" w:hAnsi="Times New Roman" w:cs="Times New Roman"/>
          <w:color w:val="1A1A1A"/>
        </w:rPr>
        <w:t xml:space="preserve"> have similar species-richness as most of the other </w:t>
      </w:r>
      <w:proofErr w:type="spellStart"/>
      <w:r w:rsidR="00727E74">
        <w:rPr>
          <w:rFonts w:ascii="Times New Roman" w:hAnsi="Times New Roman" w:cs="Times New Roman"/>
          <w:color w:val="1A1A1A"/>
        </w:rPr>
        <w:t>Myrteae</w:t>
      </w:r>
      <w:proofErr w:type="spellEnd"/>
      <w:r w:rsidR="00727E74">
        <w:rPr>
          <w:rFonts w:ascii="Times New Roman" w:hAnsi="Times New Roman" w:cs="Times New Roman"/>
          <w:color w:val="1A1A1A"/>
        </w:rPr>
        <w:t xml:space="preserve"> genera. For that reason, these sections</w:t>
      </w:r>
      <w:r w:rsidR="005F128D">
        <w:rPr>
          <w:rFonts w:ascii="Times New Roman" w:hAnsi="Times New Roman" w:cs="Times New Roman"/>
          <w:color w:val="1A1A1A"/>
        </w:rPr>
        <w:t xml:space="preserve"> were </w:t>
      </w:r>
      <w:r w:rsidR="00727E74">
        <w:rPr>
          <w:rFonts w:ascii="Times New Roman" w:hAnsi="Times New Roman" w:cs="Times New Roman"/>
          <w:color w:val="1A1A1A"/>
        </w:rPr>
        <w:t xml:space="preserve">also </w:t>
      </w:r>
      <w:r w:rsidR="005F128D">
        <w:rPr>
          <w:rFonts w:ascii="Times New Roman" w:hAnsi="Times New Roman" w:cs="Times New Roman"/>
          <w:color w:val="1A1A1A"/>
        </w:rPr>
        <w:t xml:space="preserve">treated </w:t>
      </w:r>
      <w:r w:rsidR="00727E74">
        <w:rPr>
          <w:rFonts w:ascii="Times New Roman" w:hAnsi="Times New Roman" w:cs="Times New Roman"/>
          <w:color w:val="1A1A1A"/>
        </w:rPr>
        <w:t xml:space="preserve">here </w:t>
      </w:r>
      <w:r w:rsidR="005F128D">
        <w:rPr>
          <w:rFonts w:ascii="Times New Roman" w:hAnsi="Times New Roman" w:cs="Times New Roman"/>
          <w:color w:val="1A1A1A"/>
        </w:rPr>
        <w:t xml:space="preserve">as “major groups” alongside other </w:t>
      </w:r>
      <w:r w:rsidR="003D09DC">
        <w:rPr>
          <w:rFonts w:ascii="Times New Roman" w:hAnsi="Times New Roman" w:cs="Times New Roman"/>
          <w:color w:val="1A1A1A"/>
        </w:rPr>
        <w:t>genera</w:t>
      </w:r>
      <w:r w:rsidR="005F128D">
        <w:rPr>
          <w:rFonts w:ascii="Times New Roman" w:hAnsi="Times New Roman" w:cs="Times New Roman"/>
          <w:color w:val="1A1A1A"/>
        </w:rPr>
        <w:t xml:space="preserve">. </w:t>
      </w:r>
      <w:r w:rsidR="009D65E2" w:rsidRPr="001C01B7">
        <w:rPr>
          <w:rFonts w:ascii="Times New Roman" w:hAnsi="Times New Roman" w:cs="Times New Roman"/>
          <w:i/>
          <w:color w:val="1A1A1A"/>
        </w:rPr>
        <w:t>Eugenia</w:t>
      </w:r>
      <w:r w:rsidR="009D65E2">
        <w:rPr>
          <w:rFonts w:ascii="Times New Roman" w:hAnsi="Times New Roman" w:cs="Times New Roman"/>
          <w:color w:val="1A1A1A"/>
        </w:rPr>
        <w:t xml:space="preserve"> sect. </w:t>
      </w:r>
      <w:proofErr w:type="spellStart"/>
      <w:r w:rsidR="009D65E2" w:rsidRPr="001C01B7">
        <w:rPr>
          <w:rFonts w:ascii="Times New Roman" w:hAnsi="Times New Roman" w:cs="Times New Roman"/>
          <w:i/>
          <w:color w:val="1A1A1A"/>
        </w:rPr>
        <w:t>Jossinia</w:t>
      </w:r>
      <w:proofErr w:type="spellEnd"/>
      <w:r w:rsidR="009D65E2">
        <w:rPr>
          <w:rFonts w:ascii="Times New Roman" w:hAnsi="Times New Roman" w:cs="Times New Roman"/>
          <w:color w:val="1A1A1A"/>
        </w:rPr>
        <w:t xml:space="preserve"> is the only exclusively non-Neotropical </w:t>
      </w:r>
      <w:r w:rsidR="00020E08">
        <w:rPr>
          <w:rFonts w:ascii="Times New Roman" w:hAnsi="Times New Roman" w:cs="Times New Roman"/>
          <w:color w:val="1A1A1A"/>
        </w:rPr>
        <w:t xml:space="preserve">clade </w:t>
      </w:r>
      <w:r w:rsidR="009D65E2">
        <w:rPr>
          <w:rFonts w:ascii="Times New Roman" w:hAnsi="Times New Roman" w:cs="Times New Roman"/>
          <w:color w:val="1A1A1A"/>
        </w:rPr>
        <w:t xml:space="preserve">in </w:t>
      </w:r>
      <w:r w:rsidR="009D65E2">
        <w:rPr>
          <w:rFonts w:ascii="Times New Roman" w:hAnsi="Times New Roman" w:cs="Times New Roman"/>
          <w:color w:val="1A1A1A"/>
        </w:rPr>
        <w:lastRenderedPageBreak/>
        <w:t xml:space="preserve">this sample, but it </w:t>
      </w:r>
      <w:r w:rsidR="00660796">
        <w:rPr>
          <w:rFonts w:ascii="Times New Roman" w:hAnsi="Times New Roman" w:cs="Times New Roman"/>
          <w:color w:val="1A1A1A"/>
        </w:rPr>
        <w:t xml:space="preserve">is nested within </w:t>
      </w:r>
      <w:r w:rsidR="003D09DC">
        <w:rPr>
          <w:rFonts w:ascii="Times New Roman" w:hAnsi="Times New Roman" w:cs="Times New Roman"/>
          <w:color w:val="1A1A1A"/>
        </w:rPr>
        <w:t xml:space="preserve">a clade comprising all Neotropical </w:t>
      </w:r>
      <w:r w:rsidR="00660796" w:rsidRPr="00660796">
        <w:rPr>
          <w:rFonts w:ascii="Times New Roman" w:hAnsi="Times New Roman" w:cs="Times New Roman"/>
          <w:i/>
          <w:color w:val="1A1A1A"/>
        </w:rPr>
        <w:t>Eugenia</w:t>
      </w:r>
      <w:r w:rsidR="00660796">
        <w:rPr>
          <w:rFonts w:ascii="Times New Roman" w:hAnsi="Times New Roman" w:cs="Times New Roman"/>
          <w:color w:val="1A1A1A"/>
        </w:rPr>
        <w:t xml:space="preserve"> and </w:t>
      </w:r>
      <w:r w:rsidR="00FA4378">
        <w:rPr>
          <w:rFonts w:ascii="Times New Roman" w:hAnsi="Times New Roman" w:cs="Times New Roman"/>
          <w:color w:val="1A1A1A"/>
        </w:rPr>
        <w:t>thus had</w:t>
      </w:r>
      <w:r w:rsidR="00020E08">
        <w:rPr>
          <w:rFonts w:ascii="Times New Roman" w:hAnsi="Times New Roman" w:cs="Times New Roman"/>
          <w:color w:val="1A1A1A"/>
        </w:rPr>
        <w:t xml:space="preserve"> to be</w:t>
      </w:r>
      <w:r w:rsidR="009D65E2">
        <w:rPr>
          <w:rFonts w:ascii="Times New Roman" w:hAnsi="Times New Roman" w:cs="Times New Roman"/>
          <w:color w:val="1A1A1A"/>
        </w:rPr>
        <w:t xml:space="preserve"> included </w:t>
      </w:r>
      <w:r w:rsidR="00020E08">
        <w:rPr>
          <w:rFonts w:ascii="Times New Roman" w:hAnsi="Times New Roman" w:cs="Times New Roman"/>
          <w:color w:val="1A1A1A"/>
        </w:rPr>
        <w:t xml:space="preserve">to preserve </w:t>
      </w:r>
      <w:r w:rsidR="00660796">
        <w:rPr>
          <w:rFonts w:ascii="Times New Roman" w:hAnsi="Times New Roman" w:cs="Times New Roman"/>
          <w:color w:val="1A1A1A"/>
        </w:rPr>
        <w:t xml:space="preserve">the </w:t>
      </w:r>
      <w:r w:rsidR="00020E08">
        <w:rPr>
          <w:rFonts w:ascii="Times New Roman" w:hAnsi="Times New Roman" w:cs="Times New Roman"/>
          <w:color w:val="1A1A1A"/>
        </w:rPr>
        <w:t>monophyly</w:t>
      </w:r>
      <w:r w:rsidR="00660796">
        <w:rPr>
          <w:rFonts w:ascii="Times New Roman" w:hAnsi="Times New Roman" w:cs="Times New Roman"/>
          <w:color w:val="1A1A1A"/>
        </w:rPr>
        <w:t xml:space="preserve"> of the sample</w:t>
      </w:r>
      <w:r w:rsidR="00FA4378">
        <w:rPr>
          <w:rFonts w:ascii="Times New Roman" w:hAnsi="Times New Roman" w:cs="Times New Roman"/>
          <w:color w:val="1A1A1A"/>
        </w:rPr>
        <w:t>.</w:t>
      </w:r>
    </w:p>
    <w:p w14:paraId="4CE73511" w14:textId="7A690FE8" w:rsidR="00CC5FC2" w:rsidRPr="00557C86" w:rsidRDefault="00FC1382" w:rsidP="00C86DBA">
      <w:pPr>
        <w:pStyle w:val="Heading2"/>
        <w:rPr>
          <w:color w:val="auto"/>
          <w:sz w:val="22"/>
        </w:rPr>
      </w:pPr>
      <w:r>
        <w:rPr>
          <w:color w:val="auto"/>
          <w:sz w:val="22"/>
        </w:rPr>
        <w:t>D</w:t>
      </w:r>
      <w:r w:rsidR="00CC5FC2" w:rsidRPr="00557C86">
        <w:rPr>
          <w:color w:val="auto"/>
          <w:sz w:val="22"/>
        </w:rPr>
        <w:t xml:space="preserve">ata mining from </w:t>
      </w:r>
      <w:proofErr w:type="spellStart"/>
      <w:r w:rsidR="00CC5FC2" w:rsidRPr="00557C86">
        <w:rPr>
          <w:color w:val="auto"/>
          <w:sz w:val="22"/>
        </w:rPr>
        <w:t>Genbank</w:t>
      </w:r>
      <w:proofErr w:type="spellEnd"/>
    </w:p>
    <w:p w14:paraId="53CB8DB0" w14:textId="03311566" w:rsidR="00140D44" w:rsidRPr="00E411CA" w:rsidRDefault="00E411CA" w:rsidP="00E411CA">
      <w:pPr>
        <w:spacing w:line="360" w:lineRule="auto"/>
        <w:ind w:firstLine="720"/>
        <w:jc w:val="both"/>
        <w:rPr>
          <w:rFonts w:ascii="Times New Roman" w:hAnsi="Times New Roman" w:cs="Times New Roman"/>
        </w:rPr>
      </w:pPr>
      <w:r w:rsidRPr="00246A27">
        <w:rPr>
          <w:rFonts w:ascii="Times New Roman" w:hAnsi="Times New Roman" w:cs="Times New Roman"/>
        </w:rPr>
        <w:t>There are several methods for inferring trees using super matrix approaches of sparse sequences matrices (e.g</w:t>
      </w:r>
      <w:proofErr w:type="gramStart"/>
      <w:r w:rsidRPr="00246A27">
        <w:rPr>
          <w:rFonts w:ascii="Times New Roman" w:hAnsi="Times New Roman" w:cs="Times New Roman"/>
        </w:rPr>
        <w:t>. )</w:t>
      </w:r>
      <w:proofErr w:type="gramEnd"/>
      <w:r w:rsidRPr="00246A27">
        <w:rPr>
          <w:rFonts w:ascii="Times New Roman" w:hAnsi="Times New Roman" w:cs="Times New Roman"/>
        </w:rPr>
        <w:t xml:space="preserve">. However, given the problematic nature of relationships within </w:t>
      </w:r>
      <w:proofErr w:type="spellStart"/>
      <w:r w:rsidRPr="00246A27">
        <w:rPr>
          <w:rFonts w:ascii="Times New Roman" w:hAnsi="Times New Roman" w:cs="Times New Roman"/>
        </w:rPr>
        <w:t>Myrteae</w:t>
      </w:r>
      <w:proofErr w:type="spellEnd"/>
      <w:r w:rsidRPr="00246A27">
        <w:rPr>
          <w:rFonts w:ascii="Times New Roman" w:hAnsi="Times New Roman" w:cs="Times New Roman"/>
        </w:rPr>
        <w:t xml:space="preserve"> and to guarantee that all vouchers can be tracked back for future consultation, several steps of manual cleaning and checking had to be performed during the process of building the matrix</w:t>
      </w:r>
      <w:r>
        <w:rPr>
          <w:rFonts w:ascii="Times New Roman" w:hAnsi="Times New Roman" w:cs="Times New Roman"/>
        </w:rPr>
        <w:t xml:space="preserve">. </w:t>
      </w:r>
      <w:r w:rsidR="00BF0A76" w:rsidRPr="00D1619A">
        <w:rPr>
          <w:rFonts w:ascii="Times New Roman" w:hAnsi="Times New Roman" w:cs="Times New Roman"/>
          <w:color w:val="000000"/>
        </w:rPr>
        <w:t>To reconstruct the most species-inclusive phylogenetic hypothesis for Myrteae, DNA sequences were retrieved from two sources: (1) by data-mining the GenBank and (2) by compil</w:t>
      </w:r>
      <w:r w:rsidR="009B54DB">
        <w:rPr>
          <w:rFonts w:ascii="Times New Roman" w:hAnsi="Times New Roman" w:cs="Times New Roman"/>
          <w:color w:val="000000"/>
        </w:rPr>
        <w:t>ing unpublished s</w:t>
      </w:r>
      <w:r w:rsidR="009E6779">
        <w:rPr>
          <w:rFonts w:ascii="Times New Roman" w:hAnsi="Times New Roman" w:cs="Times New Roman"/>
          <w:color w:val="000000"/>
        </w:rPr>
        <w:t>equences from the authors of this study</w:t>
      </w:r>
      <w:r w:rsidR="00BF0A76" w:rsidRPr="00D1619A">
        <w:rPr>
          <w:rFonts w:ascii="Times New Roman" w:hAnsi="Times New Roman" w:cs="Times New Roman"/>
          <w:color w:val="000000"/>
        </w:rPr>
        <w:t>. In the first case, we</w:t>
      </w:r>
      <w:r w:rsidR="009E6779">
        <w:rPr>
          <w:rFonts w:ascii="Times New Roman" w:hAnsi="Times New Roman" w:cs="Times New Roman"/>
          <w:color w:val="000000"/>
        </w:rPr>
        <w:t xml:space="preserve"> manually</w:t>
      </w:r>
      <w:r w:rsidR="00BF0A76" w:rsidRPr="00D1619A">
        <w:rPr>
          <w:rFonts w:ascii="Times New Roman" w:hAnsi="Times New Roman" w:cs="Times New Roman"/>
          <w:color w:val="000000"/>
        </w:rPr>
        <w:t xml:space="preserve"> searched nucleotide entries for each of the 52 genera recognized by Wilson (2011) </w:t>
      </w:r>
      <w:r w:rsidR="00E057AA">
        <w:rPr>
          <w:rFonts w:ascii="Times New Roman" w:hAnsi="Times New Roman" w:cs="Times New Roman"/>
          <w:color w:val="000000"/>
        </w:rPr>
        <w:t xml:space="preserve">as Myrteae </w:t>
      </w:r>
      <w:r w:rsidR="00320A73">
        <w:rPr>
          <w:rFonts w:ascii="Times New Roman" w:hAnsi="Times New Roman" w:cs="Times New Roman"/>
          <w:color w:val="000000"/>
        </w:rPr>
        <w:t>i</w:t>
      </w:r>
      <w:r w:rsidR="00925593">
        <w:rPr>
          <w:rFonts w:ascii="Times New Roman" w:hAnsi="Times New Roman" w:cs="Times New Roman"/>
          <w:color w:val="000000"/>
        </w:rPr>
        <w:t>n September/2018</w:t>
      </w:r>
      <w:r w:rsidR="00BF0A76" w:rsidRPr="00D1619A">
        <w:rPr>
          <w:rFonts w:ascii="Times New Roman" w:hAnsi="Times New Roman" w:cs="Times New Roman"/>
          <w:color w:val="000000"/>
        </w:rPr>
        <w:t xml:space="preserve">. </w:t>
      </w:r>
      <w:r w:rsidR="009E6779">
        <w:rPr>
          <w:rFonts w:ascii="Times New Roman" w:hAnsi="Times New Roman" w:cs="Times New Roman"/>
          <w:color w:val="000000"/>
        </w:rPr>
        <w:t>This preliminary list was then filtered to remove sequences</w:t>
      </w:r>
      <w:r w:rsidR="0010071A" w:rsidRPr="00D1619A">
        <w:rPr>
          <w:rFonts w:ascii="Times New Roman" w:hAnsi="Times New Roman" w:cs="Times New Roman"/>
          <w:color w:val="000000"/>
        </w:rPr>
        <w:t xml:space="preserve"> not belonging to Myrteae (e.g. sequences fr</w:t>
      </w:r>
      <w:r w:rsidR="0010071A">
        <w:rPr>
          <w:rFonts w:ascii="Times New Roman" w:hAnsi="Times New Roman" w:cs="Times New Roman"/>
          <w:color w:val="000000"/>
        </w:rPr>
        <w:t>om pathogens and parasites that</w:t>
      </w:r>
      <w:r w:rsidR="0010071A" w:rsidRPr="00D1619A">
        <w:rPr>
          <w:rFonts w:ascii="Times New Roman" w:hAnsi="Times New Roman" w:cs="Times New Roman"/>
          <w:color w:val="000000"/>
        </w:rPr>
        <w:t xml:space="preserve"> were also occasionally re</w:t>
      </w:r>
      <w:r w:rsidR="0010071A">
        <w:rPr>
          <w:rFonts w:ascii="Times New Roman" w:hAnsi="Times New Roman" w:cs="Times New Roman"/>
          <w:color w:val="000000"/>
        </w:rPr>
        <w:t>covered by the searching engine). The remaining</w:t>
      </w:r>
      <w:r w:rsidR="00BF0A76" w:rsidRPr="00D1619A">
        <w:rPr>
          <w:rFonts w:ascii="Times New Roman" w:hAnsi="Times New Roman" w:cs="Times New Roman"/>
          <w:color w:val="000000"/>
        </w:rPr>
        <w:t xml:space="preserve"> sequences were </w:t>
      </w:r>
      <w:r w:rsidR="00140D44">
        <w:rPr>
          <w:rFonts w:ascii="Times New Roman" w:hAnsi="Times New Roman" w:cs="Times New Roman"/>
          <w:color w:val="000000"/>
        </w:rPr>
        <w:t>classified</w:t>
      </w:r>
      <w:r w:rsidR="00BF0A76" w:rsidRPr="00D1619A">
        <w:rPr>
          <w:rFonts w:ascii="Times New Roman" w:hAnsi="Times New Roman" w:cs="Times New Roman"/>
          <w:color w:val="000000"/>
        </w:rPr>
        <w:t xml:space="preserve"> by subtribe (</w:t>
      </w:r>
      <w:proofErr w:type="spellStart"/>
      <w:r w:rsidR="00BF0A76" w:rsidRPr="009E6779">
        <w:rPr>
          <w:rFonts w:ascii="Times New Roman" w:hAnsi="Times New Roman" w:cs="Times New Roman"/>
          <w:i/>
          <w:color w:val="000000"/>
        </w:rPr>
        <w:t>sensu</w:t>
      </w:r>
      <w:proofErr w:type="spellEnd"/>
      <w:r w:rsidR="00BF0A76" w:rsidRPr="00D1619A">
        <w:rPr>
          <w:rFonts w:ascii="Times New Roman" w:hAnsi="Times New Roman" w:cs="Times New Roman"/>
          <w:color w:val="000000"/>
        </w:rPr>
        <w:t xml:space="preserve"> Lucas et al., 2019) </w:t>
      </w:r>
      <w:r w:rsidR="00BF0A76">
        <w:rPr>
          <w:rFonts w:ascii="Times New Roman" w:hAnsi="Times New Roman" w:cs="Times New Roman"/>
          <w:color w:val="000000"/>
        </w:rPr>
        <w:t xml:space="preserve">and organized </w:t>
      </w:r>
      <w:r w:rsidR="00BF0A76" w:rsidRPr="00D1619A">
        <w:rPr>
          <w:rFonts w:ascii="Times New Roman" w:hAnsi="Times New Roman" w:cs="Times New Roman"/>
          <w:color w:val="000000"/>
        </w:rPr>
        <w:t xml:space="preserve">in distinct folders in </w:t>
      </w:r>
      <w:proofErr w:type="spellStart"/>
      <w:r w:rsidR="00BF0A76" w:rsidRPr="00D1619A">
        <w:rPr>
          <w:rFonts w:ascii="Times New Roman" w:hAnsi="Times New Roman" w:cs="Times New Roman"/>
          <w:color w:val="000000"/>
        </w:rPr>
        <w:t>Geneious</w:t>
      </w:r>
      <w:proofErr w:type="spellEnd"/>
      <w:r w:rsidR="00BF0A76" w:rsidRPr="00D1619A">
        <w:rPr>
          <w:rFonts w:ascii="Times New Roman" w:hAnsi="Times New Roman" w:cs="Times New Roman"/>
          <w:color w:val="000000"/>
        </w:rPr>
        <w:t xml:space="preserve"> v. 11 (</w:t>
      </w:r>
      <w:proofErr w:type="spellStart"/>
      <w:r w:rsidR="00BF0A76" w:rsidRPr="00956755">
        <w:rPr>
          <w:rFonts w:ascii="Times New Roman" w:hAnsi="Times New Roman" w:cs="Times New Roman"/>
          <w:color w:val="000000"/>
          <w:highlight w:val="yellow"/>
        </w:rPr>
        <w:t>refe</w:t>
      </w:r>
      <w:proofErr w:type="spellEnd"/>
      <w:r w:rsidR="00BF0A76" w:rsidRPr="00D1619A">
        <w:rPr>
          <w:rFonts w:ascii="Times New Roman" w:hAnsi="Times New Roman" w:cs="Times New Roman"/>
          <w:color w:val="000000"/>
        </w:rPr>
        <w:t xml:space="preserve">). </w:t>
      </w:r>
      <w:r w:rsidR="0010071A">
        <w:rPr>
          <w:rFonts w:ascii="Times New Roman" w:hAnsi="Times New Roman" w:cs="Times New Roman"/>
          <w:color w:val="000000"/>
        </w:rPr>
        <w:t xml:space="preserve">Sequences belonging to the subtribe </w:t>
      </w:r>
      <w:proofErr w:type="spellStart"/>
      <w:r w:rsidR="0010071A">
        <w:rPr>
          <w:rFonts w:ascii="Times New Roman" w:hAnsi="Times New Roman" w:cs="Times New Roman"/>
          <w:color w:val="000000"/>
        </w:rPr>
        <w:t>Decasperminae</w:t>
      </w:r>
      <w:proofErr w:type="spellEnd"/>
      <w:r w:rsidR="0010071A">
        <w:rPr>
          <w:rFonts w:ascii="Times New Roman" w:hAnsi="Times New Roman" w:cs="Times New Roman"/>
          <w:color w:val="000000"/>
        </w:rPr>
        <w:t xml:space="preserve">, </w:t>
      </w:r>
      <w:r w:rsidR="00EA5147">
        <w:rPr>
          <w:rFonts w:ascii="Times New Roman" w:hAnsi="Times New Roman" w:cs="Times New Roman"/>
          <w:color w:val="000000"/>
        </w:rPr>
        <w:t xml:space="preserve">a non-Neotropical clade sister to all of the </w:t>
      </w:r>
      <w:r w:rsidR="001D1EF0">
        <w:rPr>
          <w:rFonts w:ascii="Times New Roman" w:hAnsi="Times New Roman" w:cs="Times New Roman"/>
          <w:color w:val="000000"/>
        </w:rPr>
        <w:t>remaining</w:t>
      </w:r>
      <w:r w:rsidR="00EA5147">
        <w:rPr>
          <w:rFonts w:ascii="Times New Roman" w:hAnsi="Times New Roman" w:cs="Times New Roman"/>
          <w:color w:val="000000"/>
        </w:rPr>
        <w:t xml:space="preserve"> extant Myrteae, were also removed</w:t>
      </w:r>
      <w:r w:rsidR="0010071A">
        <w:rPr>
          <w:rFonts w:ascii="Times New Roman" w:hAnsi="Times New Roman" w:cs="Times New Roman"/>
          <w:color w:val="000000"/>
        </w:rPr>
        <w:t xml:space="preserve"> except for </w:t>
      </w:r>
      <w:r w:rsidR="00140D44">
        <w:rPr>
          <w:rFonts w:ascii="Times New Roman" w:hAnsi="Times New Roman" w:cs="Times New Roman"/>
          <w:color w:val="000000"/>
        </w:rPr>
        <w:t>those of a few species selected to be part of the outgroup (</w:t>
      </w:r>
      <w:r w:rsidR="00140D44" w:rsidRPr="0034664F">
        <w:rPr>
          <w:rFonts w:ascii="Times New Roman" w:hAnsi="Times New Roman" w:cs="Times New Roman"/>
          <w:color w:val="000000"/>
          <w:highlight w:val="yellow"/>
        </w:rPr>
        <w:t>i.e. x, y, z</w:t>
      </w:r>
      <w:r w:rsidR="00140D44">
        <w:rPr>
          <w:rFonts w:ascii="Times New Roman" w:hAnsi="Times New Roman" w:cs="Times New Roman"/>
          <w:color w:val="000000"/>
        </w:rPr>
        <w:t>).</w:t>
      </w:r>
      <w:r w:rsidR="00BF0A76" w:rsidRPr="00D1619A">
        <w:rPr>
          <w:rFonts w:ascii="Times New Roman" w:hAnsi="Times New Roman" w:cs="Times New Roman"/>
          <w:color w:val="000000"/>
        </w:rPr>
        <w:t> </w:t>
      </w:r>
      <w:r w:rsidR="00EA5147">
        <w:rPr>
          <w:rFonts w:ascii="Times New Roman" w:hAnsi="Times New Roman" w:cs="Times New Roman"/>
          <w:color w:val="000000"/>
        </w:rPr>
        <w:t xml:space="preserve">Following this </w:t>
      </w:r>
      <w:r w:rsidR="00C56119">
        <w:rPr>
          <w:rFonts w:ascii="Times New Roman" w:hAnsi="Times New Roman" w:cs="Times New Roman"/>
          <w:color w:val="000000"/>
        </w:rPr>
        <w:t>logic</w:t>
      </w:r>
      <w:r w:rsidR="00EA5147">
        <w:rPr>
          <w:rFonts w:ascii="Times New Roman" w:hAnsi="Times New Roman" w:cs="Times New Roman"/>
          <w:color w:val="000000"/>
        </w:rPr>
        <w:t>, a few species belonging to other Myrtaceae tribes were also searched and included i</w:t>
      </w:r>
      <w:r w:rsidR="001D1EF0">
        <w:rPr>
          <w:rFonts w:ascii="Times New Roman" w:hAnsi="Times New Roman" w:cs="Times New Roman"/>
          <w:color w:val="000000"/>
        </w:rPr>
        <w:t>n the dataset to serve as</w:t>
      </w:r>
      <w:r w:rsidR="00EA5147">
        <w:rPr>
          <w:rFonts w:ascii="Times New Roman" w:hAnsi="Times New Roman" w:cs="Times New Roman"/>
          <w:color w:val="000000"/>
        </w:rPr>
        <w:t xml:space="preserve"> outgroups</w:t>
      </w:r>
      <w:r w:rsidR="0034664F">
        <w:rPr>
          <w:rFonts w:ascii="Times New Roman" w:hAnsi="Times New Roman" w:cs="Times New Roman"/>
          <w:color w:val="000000"/>
        </w:rPr>
        <w:t xml:space="preserve"> (</w:t>
      </w:r>
      <w:r w:rsidR="0034664F" w:rsidRPr="0034664F">
        <w:rPr>
          <w:rFonts w:ascii="Times New Roman" w:hAnsi="Times New Roman" w:cs="Times New Roman"/>
          <w:color w:val="000000"/>
          <w:highlight w:val="yellow"/>
        </w:rPr>
        <w:t>i.e. x, y, z</w:t>
      </w:r>
      <w:r w:rsidR="0034664F">
        <w:rPr>
          <w:rFonts w:ascii="Times New Roman" w:hAnsi="Times New Roman" w:cs="Times New Roman"/>
          <w:color w:val="000000"/>
        </w:rPr>
        <w:t>)</w:t>
      </w:r>
      <w:r w:rsidR="00EA5147">
        <w:rPr>
          <w:rFonts w:ascii="Times New Roman" w:hAnsi="Times New Roman" w:cs="Times New Roman"/>
          <w:color w:val="000000"/>
        </w:rPr>
        <w:t>.</w:t>
      </w:r>
    </w:p>
    <w:p w14:paraId="423009A8" w14:textId="2F0C9BB4" w:rsidR="00193616" w:rsidRDefault="00140D44" w:rsidP="00B267E1">
      <w:pPr>
        <w:spacing w:line="360" w:lineRule="auto"/>
        <w:ind w:firstLine="720"/>
        <w:jc w:val="both"/>
        <w:rPr>
          <w:rFonts w:ascii="Times New Roman" w:hAnsi="Times New Roman" w:cs="Times New Roman"/>
        </w:rPr>
      </w:pPr>
      <w:r>
        <w:rPr>
          <w:rFonts w:ascii="Times New Roman" w:hAnsi="Times New Roman" w:cs="Times New Roman"/>
          <w:color w:val="000000"/>
        </w:rPr>
        <w:t>Next, w</w:t>
      </w:r>
      <w:r w:rsidR="00BF0A76" w:rsidRPr="00D1619A">
        <w:rPr>
          <w:rFonts w:ascii="Times New Roman" w:hAnsi="Times New Roman" w:cs="Times New Roman"/>
          <w:color w:val="000000"/>
        </w:rPr>
        <w:t xml:space="preserve">e filtered these results </w:t>
      </w:r>
      <w:r>
        <w:rPr>
          <w:rFonts w:ascii="Times New Roman" w:hAnsi="Times New Roman" w:cs="Times New Roman"/>
          <w:color w:val="000000"/>
        </w:rPr>
        <w:t>to exclude all but</w:t>
      </w:r>
      <w:r w:rsidR="00BF0A76" w:rsidRPr="00D1619A">
        <w:rPr>
          <w:rFonts w:ascii="Times New Roman" w:hAnsi="Times New Roman" w:cs="Times New Roman"/>
          <w:color w:val="000000"/>
        </w:rPr>
        <w:t xml:space="preserve"> nine</w:t>
      </w:r>
      <w:r>
        <w:rPr>
          <w:rFonts w:ascii="Times New Roman" w:hAnsi="Times New Roman" w:cs="Times New Roman"/>
          <w:color w:val="000000"/>
        </w:rPr>
        <w:t xml:space="preserve"> molecular</w:t>
      </w:r>
      <w:r w:rsidR="00BF0A76" w:rsidRPr="00D1619A">
        <w:rPr>
          <w:rFonts w:ascii="Times New Roman" w:hAnsi="Times New Roman" w:cs="Times New Roman"/>
          <w:color w:val="000000"/>
        </w:rPr>
        <w:t xml:space="preserve"> markers </w:t>
      </w:r>
      <w:r>
        <w:rPr>
          <w:rFonts w:ascii="Times New Roman" w:hAnsi="Times New Roman" w:cs="Times New Roman"/>
          <w:color w:val="000000"/>
        </w:rPr>
        <w:t>that showed the</w:t>
      </w:r>
      <w:r w:rsidR="00BF0A76" w:rsidRPr="00D1619A">
        <w:rPr>
          <w:rFonts w:ascii="Times New Roman" w:hAnsi="Times New Roman" w:cs="Times New Roman"/>
          <w:color w:val="000000"/>
        </w:rPr>
        <w:t xml:space="preserve"> grea</w:t>
      </w:r>
      <w:r w:rsidR="00BF0A76">
        <w:rPr>
          <w:rFonts w:ascii="Times New Roman" w:hAnsi="Times New Roman" w:cs="Times New Roman"/>
          <w:color w:val="000000"/>
        </w:rPr>
        <w:t xml:space="preserve">test </w:t>
      </w:r>
      <w:r>
        <w:rPr>
          <w:rFonts w:ascii="Times New Roman" w:hAnsi="Times New Roman" w:cs="Times New Roman"/>
          <w:color w:val="000000"/>
        </w:rPr>
        <w:t xml:space="preserve">coverage among the species: the nuclear ITS and ETS and the plastid </w:t>
      </w:r>
      <w:proofErr w:type="spellStart"/>
      <w:r>
        <w:rPr>
          <w:rFonts w:ascii="Times New Roman" w:hAnsi="Times New Roman" w:cs="Times New Roman"/>
          <w:color w:val="000000"/>
        </w:rPr>
        <w:t>matK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ndhF</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psbA-trnH</w:t>
      </w:r>
      <w:proofErr w:type="spellEnd"/>
      <w:r>
        <w:rPr>
          <w:rFonts w:ascii="Times New Roman" w:hAnsi="Times New Roman" w:cs="Times New Roman"/>
          <w:color w:val="000000"/>
        </w:rPr>
        <w:t xml:space="preserve">, rpl16, rpl32-trnL, trnQ-rps16 and </w:t>
      </w:r>
      <w:proofErr w:type="spellStart"/>
      <w:r>
        <w:rPr>
          <w:rFonts w:ascii="Times New Roman" w:hAnsi="Times New Roman" w:cs="Times New Roman"/>
          <w:color w:val="000000"/>
        </w:rPr>
        <w:t>trnL-trnF</w:t>
      </w:r>
      <w:proofErr w:type="spellEnd"/>
      <w:r w:rsidR="00BF0A76">
        <w:rPr>
          <w:rFonts w:ascii="Times New Roman" w:hAnsi="Times New Roman" w:cs="Times New Roman"/>
          <w:color w:val="000000"/>
        </w:rPr>
        <w:t>.</w:t>
      </w:r>
      <w:r w:rsidR="00B33BE1">
        <w:rPr>
          <w:rFonts w:ascii="Times New Roman" w:hAnsi="Times New Roman" w:cs="Times New Roman"/>
          <w:color w:val="000000"/>
        </w:rPr>
        <w:t xml:space="preserve"> The</w:t>
      </w:r>
      <w:r w:rsidR="0034664F">
        <w:rPr>
          <w:rFonts w:ascii="Times New Roman" w:hAnsi="Times New Roman" w:cs="Times New Roman"/>
          <w:color w:val="000000"/>
        </w:rPr>
        <w:t xml:space="preserve"> </w:t>
      </w:r>
      <w:r w:rsidR="00C56119">
        <w:rPr>
          <w:rFonts w:ascii="Times New Roman" w:hAnsi="Times New Roman" w:cs="Times New Roman"/>
          <w:color w:val="000000"/>
        </w:rPr>
        <w:t xml:space="preserve">remaining </w:t>
      </w:r>
      <w:r w:rsidR="0034664F">
        <w:rPr>
          <w:rFonts w:ascii="Times New Roman" w:hAnsi="Times New Roman" w:cs="Times New Roman"/>
          <w:color w:val="000000"/>
        </w:rPr>
        <w:t>sequences were renamed as “</w:t>
      </w:r>
      <w:r w:rsidR="00D401C9">
        <w:rPr>
          <w:rFonts w:ascii="Times New Roman" w:hAnsi="Times New Roman" w:cs="Times New Roman"/>
          <w:color w:val="000000"/>
        </w:rPr>
        <w:t>species</w:t>
      </w:r>
      <w:r w:rsidR="0034664F">
        <w:rPr>
          <w:rFonts w:ascii="Times New Roman" w:hAnsi="Times New Roman" w:cs="Times New Roman"/>
          <w:color w:val="000000"/>
        </w:rPr>
        <w:t>” plus</w:t>
      </w:r>
      <w:r w:rsidR="00D401C9">
        <w:rPr>
          <w:rFonts w:ascii="Times New Roman" w:hAnsi="Times New Roman" w:cs="Times New Roman"/>
          <w:color w:val="000000"/>
        </w:rPr>
        <w:t xml:space="preserve"> </w:t>
      </w:r>
      <w:r w:rsidR="0034664F">
        <w:rPr>
          <w:rFonts w:ascii="Times New Roman" w:hAnsi="Times New Roman" w:cs="Times New Roman"/>
          <w:color w:val="000000"/>
        </w:rPr>
        <w:t>“voucher information” and reorganized in different folders for individual markers</w:t>
      </w:r>
      <w:r w:rsidR="00D401C9">
        <w:rPr>
          <w:rFonts w:ascii="Times New Roman" w:hAnsi="Times New Roman" w:cs="Times New Roman"/>
          <w:color w:val="000000"/>
        </w:rPr>
        <w:t xml:space="preserve">. </w:t>
      </w:r>
      <w:r w:rsidR="00B33BE1" w:rsidRPr="000F7410">
        <w:rPr>
          <w:rFonts w:ascii="Times New Roman" w:hAnsi="Times New Roman" w:cs="Times New Roman"/>
          <w:color w:val="000000" w:themeColor="text1"/>
        </w:rPr>
        <w:t>Th</w:t>
      </w:r>
      <w:r w:rsidR="00D401C9" w:rsidRPr="000F7410">
        <w:rPr>
          <w:rFonts w:ascii="Times New Roman" w:hAnsi="Times New Roman" w:cs="Times New Roman"/>
          <w:color w:val="000000" w:themeColor="text1"/>
        </w:rPr>
        <w:t>is</w:t>
      </w:r>
      <w:r w:rsidR="00B33BE1" w:rsidRPr="000F7410">
        <w:rPr>
          <w:rFonts w:ascii="Times New Roman" w:hAnsi="Times New Roman" w:cs="Times New Roman"/>
          <w:color w:val="000000" w:themeColor="text1"/>
        </w:rPr>
        <w:t xml:space="preserve"> process was performed manually to avoid combining se</w:t>
      </w:r>
      <w:r w:rsidR="00D401C9" w:rsidRPr="000F7410">
        <w:rPr>
          <w:rFonts w:ascii="Times New Roman" w:hAnsi="Times New Roman" w:cs="Times New Roman"/>
          <w:color w:val="000000" w:themeColor="text1"/>
        </w:rPr>
        <w:t>quences from different vouchers</w:t>
      </w:r>
      <w:r w:rsidR="0034664F" w:rsidRPr="000F7410">
        <w:rPr>
          <w:rFonts w:ascii="Times New Roman" w:hAnsi="Times New Roman" w:cs="Times New Roman"/>
          <w:color w:val="000000" w:themeColor="text1"/>
        </w:rPr>
        <w:t>.</w:t>
      </w:r>
      <w:r w:rsidR="00D401C9" w:rsidRPr="000F7410">
        <w:rPr>
          <w:rFonts w:ascii="Times New Roman" w:hAnsi="Times New Roman" w:cs="Times New Roman"/>
          <w:color w:val="000000" w:themeColor="text1"/>
        </w:rPr>
        <w:t xml:space="preserve"> </w:t>
      </w:r>
      <w:r w:rsidR="0034664F" w:rsidRPr="000F7410">
        <w:rPr>
          <w:rFonts w:ascii="Times New Roman" w:hAnsi="Times New Roman" w:cs="Times New Roman"/>
          <w:color w:val="000000" w:themeColor="text1"/>
        </w:rPr>
        <w:t>S</w:t>
      </w:r>
      <w:r w:rsidR="00D401C9" w:rsidRPr="000F7410">
        <w:rPr>
          <w:rFonts w:ascii="Times New Roman" w:hAnsi="Times New Roman" w:cs="Times New Roman"/>
          <w:color w:val="000000" w:themeColor="text1"/>
        </w:rPr>
        <w:t>equences for which no voucher</w:t>
      </w:r>
      <w:r w:rsidR="003F1158" w:rsidRPr="000F7410">
        <w:rPr>
          <w:rFonts w:ascii="Times New Roman" w:hAnsi="Times New Roman" w:cs="Times New Roman"/>
          <w:color w:val="000000" w:themeColor="text1"/>
        </w:rPr>
        <w:t xml:space="preserve"> information</w:t>
      </w:r>
      <w:r w:rsidR="00D401C9" w:rsidRPr="000F7410">
        <w:rPr>
          <w:rFonts w:ascii="Times New Roman" w:hAnsi="Times New Roman" w:cs="Times New Roman"/>
          <w:color w:val="000000" w:themeColor="text1"/>
        </w:rPr>
        <w:t xml:space="preserve"> was found </w:t>
      </w:r>
      <w:r w:rsidR="000F7410" w:rsidRPr="000F7410">
        <w:rPr>
          <w:rFonts w:ascii="Times New Roman" w:hAnsi="Times New Roman" w:cs="Times New Roman"/>
          <w:color w:val="000000" w:themeColor="text1"/>
        </w:rPr>
        <w:t xml:space="preserve">or </w:t>
      </w:r>
      <w:r w:rsidR="000F7410" w:rsidRPr="000F7410">
        <w:rPr>
          <w:rFonts w:ascii="Times New Roman" w:hAnsi="Times New Roman" w:cs="Times New Roman"/>
          <w:color w:val="000000"/>
        </w:rPr>
        <w:t>could not be easily tracked to a herbarium</w:t>
      </w:r>
      <w:r w:rsidR="000F7410" w:rsidRPr="000F7410">
        <w:rPr>
          <w:rFonts w:ascii="Times New Roman" w:hAnsi="Times New Roman" w:cs="Times New Roman"/>
          <w:color w:val="000000" w:themeColor="text1"/>
        </w:rPr>
        <w:t xml:space="preserve"> </w:t>
      </w:r>
      <w:r w:rsidR="00D401C9" w:rsidRPr="000F7410">
        <w:rPr>
          <w:rFonts w:ascii="Times New Roman" w:hAnsi="Times New Roman" w:cs="Times New Roman"/>
          <w:color w:val="000000" w:themeColor="text1"/>
        </w:rPr>
        <w:t>were also excluded in this step</w:t>
      </w:r>
      <w:r w:rsidR="00206AA7">
        <w:rPr>
          <w:rFonts w:ascii="Times New Roman" w:hAnsi="Times New Roman" w:cs="Times New Roman"/>
          <w:color w:val="000000" w:themeColor="text1"/>
        </w:rPr>
        <w:t xml:space="preserve">. </w:t>
      </w:r>
      <w:r w:rsidR="0034664F" w:rsidRPr="000F7410">
        <w:rPr>
          <w:rFonts w:ascii="Times New Roman" w:hAnsi="Times New Roman" w:cs="Times New Roman"/>
        </w:rPr>
        <w:t>When there were two sequences for the same molecular region and voucher, we kept the one with the longest length</w:t>
      </w:r>
      <w:r w:rsidR="00AD3763" w:rsidRPr="000F7410">
        <w:rPr>
          <w:rFonts w:ascii="Times New Roman" w:hAnsi="Times New Roman" w:cs="Times New Roman"/>
          <w:color w:val="000000"/>
        </w:rPr>
        <w:t xml:space="preserve">. </w:t>
      </w:r>
      <w:r w:rsidR="00F374F9" w:rsidRPr="000F7410">
        <w:rPr>
          <w:rFonts w:ascii="Times New Roman" w:hAnsi="Times New Roman" w:cs="Times New Roman"/>
        </w:rPr>
        <w:t>We kept</w:t>
      </w:r>
      <w:r w:rsidR="00F374F9" w:rsidRPr="00246A27">
        <w:rPr>
          <w:rFonts w:ascii="Times New Roman" w:hAnsi="Times New Roman" w:cs="Times New Roman"/>
        </w:rPr>
        <w:t xml:space="preserve"> duplicate entries from the </w:t>
      </w:r>
      <w:r w:rsidR="00F374F9">
        <w:rPr>
          <w:rFonts w:ascii="Times New Roman" w:hAnsi="Times New Roman" w:cs="Times New Roman"/>
        </w:rPr>
        <w:t xml:space="preserve">same </w:t>
      </w:r>
      <w:r w:rsidR="00F374F9" w:rsidRPr="00246A27">
        <w:rPr>
          <w:rFonts w:ascii="Times New Roman" w:hAnsi="Times New Roman" w:cs="Times New Roman"/>
        </w:rPr>
        <w:t>species as long as they belonged to different vouchers</w:t>
      </w:r>
      <w:r w:rsidR="001D1106">
        <w:rPr>
          <w:rFonts w:ascii="Times New Roman" w:hAnsi="Times New Roman" w:cs="Times New Roman"/>
        </w:rPr>
        <w:t>.</w:t>
      </w:r>
      <w:r w:rsidR="00B267E1">
        <w:rPr>
          <w:rFonts w:ascii="Times New Roman" w:hAnsi="Times New Roman" w:cs="Times New Roman"/>
        </w:rPr>
        <w:t xml:space="preserve"> </w:t>
      </w:r>
      <w:r w:rsidR="003307D9">
        <w:rPr>
          <w:rFonts w:ascii="Times New Roman" w:hAnsi="Times New Roman" w:cs="Times New Roman"/>
        </w:rPr>
        <w:t>In this way, the dataset</w:t>
      </w:r>
      <w:r w:rsidR="00083414">
        <w:rPr>
          <w:rFonts w:ascii="Times New Roman" w:hAnsi="Times New Roman" w:cs="Times New Roman"/>
        </w:rPr>
        <w:t xml:space="preserve"> compiled from GenBank</w:t>
      </w:r>
      <w:r w:rsidR="003307D9">
        <w:rPr>
          <w:rFonts w:ascii="Times New Roman" w:hAnsi="Times New Roman" w:cs="Times New Roman"/>
        </w:rPr>
        <w:t xml:space="preserve"> </w:t>
      </w:r>
      <w:r w:rsidR="00EA5147">
        <w:rPr>
          <w:rFonts w:ascii="Times New Roman" w:hAnsi="Times New Roman" w:cs="Times New Roman"/>
        </w:rPr>
        <w:t>sequences</w:t>
      </w:r>
      <w:r w:rsidR="00431002">
        <w:rPr>
          <w:rFonts w:ascii="Times New Roman" w:hAnsi="Times New Roman" w:cs="Times New Roman"/>
        </w:rPr>
        <w:t xml:space="preserve"> encompasses </w:t>
      </w:r>
      <w:r w:rsidR="00431002" w:rsidRPr="00431002">
        <w:rPr>
          <w:rFonts w:ascii="Times New Roman" w:hAnsi="Times New Roman" w:cs="Times New Roman"/>
          <w:highlight w:val="yellow"/>
        </w:rPr>
        <w:lastRenderedPageBreak/>
        <w:t>xxx</w:t>
      </w:r>
      <w:r w:rsidR="00431002">
        <w:rPr>
          <w:rFonts w:ascii="Times New Roman" w:hAnsi="Times New Roman" w:cs="Times New Roman"/>
        </w:rPr>
        <w:t xml:space="preserve"> sequences and</w:t>
      </w:r>
      <w:r w:rsidR="00EA5147">
        <w:rPr>
          <w:rFonts w:ascii="Times New Roman" w:hAnsi="Times New Roman" w:cs="Times New Roman"/>
        </w:rPr>
        <w:t xml:space="preserve"> </w:t>
      </w:r>
      <w:r w:rsidR="003307D9">
        <w:rPr>
          <w:rFonts w:ascii="Times New Roman" w:hAnsi="Times New Roman" w:cs="Times New Roman"/>
        </w:rPr>
        <w:t>is</w:t>
      </w:r>
      <w:r w:rsidR="00E94CD0" w:rsidRPr="00246A27">
        <w:rPr>
          <w:rFonts w:ascii="Times New Roman" w:hAnsi="Times New Roman" w:cs="Times New Roman"/>
        </w:rPr>
        <w:t xml:space="preserve"> restrict</w:t>
      </w:r>
      <w:r w:rsidR="003307D9">
        <w:rPr>
          <w:rFonts w:ascii="Times New Roman" w:hAnsi="Times New Roman" w:cs="Times New Roman"/>
        </w:rPr>
        <w:t>ed</w:t>
      </w:r>
      <w:r w:rsidR="00E94CD0" w:rsidRPr="00246A27">
        <w:rPr>
          <w:rFonts w:ascii="Times New Roman" w:hAnsi="Times New Roman" w:cs="Times New Roman"/>
        </w:rPr>
        <w:t xml:space="preserve"> to specimens for which the </w:t>
      </w:r>
      <w:r w:rsidR="00D92A90" w:rsidRPr="00246A27">
        <w:rPr>
          <w:rFonts w:ascii="Times New Roman" w:hAnsi="Times New Roman" w:cs="Times New Roman"/>
        </w:rPr>
        <w:t>vouchers are</w:t>
      </w:r>
      <w:r w:rsidR="00E94CD0" w:rsidRPr="00246A27">
        <w:rPr>
          <w:rFonts w:ascii="Times New Roman" w:hAnsi="Times New Roman" w:cs="Times New Roman"/>
        </w:rPr>
        <w:t xml:space="preserve"> known</w:t>
      </w:r>
      <w:r w:rsidR="00431002">
        <w:rPr>
          <w:rFonts w:ascii="Times New Roman" w:hAnsi="Times New Roman" w:cs="Times New Roman"/>
        </w:rPr>
        <w:t xml:space="preserve"> and can be tracked back to a herbarium</w:t>
      </w:r>
      <w:r w:rsidR="00E94CD0" w:rsidRPr="00246A27">
        <w:rPr>
          <w:rFonts w:ascii="Times New Roman" w:hAnsi="Times New Roman" w:cs="Times New Roman"/>
        </w:rPr>
        <w:t xml:space="preserve">. </w:t>
      </w:r>
    </w:p>
    <w:p w14:paraId="146A53A0" w14:textId="4A5AEA60" w:rsidR="00AD3763" w:rsidRPr="00A54344" w:rsidRDefault="00AD3763" w:rsidP="00A54344">
      <w:pPr>
        <w:pStyle w:val="Heading2"/>
        <w:rPr>
          <w:color w:val="auto"/>
          <w:sz w:val="22"/>
        </w:rPr>
      </w:pPr>
      <w:r w:rsidRPr="00081DC7">
        <w:rPr>
          <w:color w:val="auto"/>
          <w:sz w:val="22"/>
        </w:rPr>
        <w:t>Previously unpublished data – extraction and sequencing protocols</w:t>
      </w:r>
    </w:p>
    <w:p w14:paraId="38CD4CB9" w14:textId="4189F8B1" w:rsidR="00F33800" w:rsidRPr="004144B3" w:rsidRDefault="00392643" w:rsidP="004144B3">
      <w:pPr>
        <w:spacing w:line="360" w:lineRule="auto"/>
        <w:ind w:firstLine="720"/>
        <w:jc w:val="both"/>
        <w:rPr>
          <w:rFonts w:ascii="Times New Roman" w:hAnsi="Times New Roman" w:cs="Times New Roman"/>
        </w:rPr>
      </w:pPr>
      <w:r>
        <w:rPr>
          <w:rFonts w:ascii="Times New Roman" w:hAnsi="Times New Roman" w:cs="Times New Roman"/>
        </w:rPr>
        <w:t xml:space="preserve">Previously unpublished molecular data gathered from the authors account for </w:t>
      </w:r>
      <w:r w:rsidR="004144B3">
        <w:rPr>
          <w:rFonts w:ascii="Times New Roman" w:hAnsi="Times New Roman" w:cs="Times New Roman"/>
        </w:rPr>
        <w:t>1024</w:t>
      </w:r>
      <w:r>
        <w:rPr>
          <w:rFonts w:ascii="Times New Roman" w:hAnsi="Times New Roman" w:cs="Times New Roman"/>
        </w:rPr>
        <w:t xml:space="preserve"> sequences</w:t>
      </w:r>
      <w:r w:rsidR="00A54344">
        <w:rPr>
          <w:rFonts w:ascii="Times New Roman" w:hAnsi="Times New Roman" w:cs="Times New Roman"/>
        </w:rPr>
        <w:t xml:space="preserve"> of the nine molecular markers described above</w:t>
      </w:r>
      <w:r w:rsidRPr="00392643">
        <w:rPr>
          <w:rFonts w:ascii="Times New Roman" w:hAnsi="Times New Roman" w:cs="Times New Roman"/>
        </w:rPr>
        <w:t>.</w:t>
      </w:r>
      <w:r>
        <w:rPr>
          <w:rFonts w:ascii="Times New Roman" w:hAnsi="Times New Roman" w:cs="Times New Roman"/>
        </w:rPr>
        <w:t xml:space="preserve"> </w:t>
      </w:r>
      <w:ins w:id="0" w:author="Augusto Giaretta de Oliveira" w:date="2020-02-14T10:52:00Z">
        <w:r w:rsidR="00A17E53">
          <w:rPr>
            <w:rFonts w:ascii="Times New Roman" w:hAnsi="Times New Roman" w:cs="Times New Roman"/>
          </w:rPr>
          <w:t>Overall</w:t>
        </w:r>
      </w:ins>
      <w:ins w:id="1" w:author="Augusto Giaretta de Oliveira" w:date="2020-02-14T10:53:00Z">
        <w:r w:rsidR="00A17E53">
          <w:rPr>
            <w:rFonts w:ascii="Times New Roman" w:hAnsi="Times New Roman" w:cs="Times New Roman"/>
          </w:rPr>
          <w:t xml:space="preserve"> </w:t>
        </w:r>
      </w:ins>
      <w:commentRangeStart w:id="2"/>
      <w:ins w:id="3" w:author="Augusto Giaretta de Oliveira" w:date="2020-02-14T09:39:00Z">
        <w:r w:rsidR="00BD1082">
          <w:rPr>
            <w:rFonts w:ascii="Times New Roman" w:hAnsi="Times New Roman" w:cs="Times New Roman"/>
          </w:rPr>
          <w:t>DNA extraction</w:t>
        </w:r>
      </w:ins>
      <w:r w:rsidRPr="00392643">
        <w:rPr>
          <w:rFonts w:ascii="Times New Roman" w:hAnsi="Times New Roman" w:cs="Times New Roman"/>
        </w:rPr>
        <w:t xml:space="preserve"> </w:t>
      </w:r>
      <w:commentRangeEnd w:id="2"/>
      <w:r w:rsidR="00B51E68">
        <w:rPr>
          <w:rStyle w:val="CommentReference"/>
        </w:rPr>
        <w:commentReference w:id="2"/>
      </w:r>
      <w:r w:rsidR="00BD1082">
        <w:rPr>
          <w:rFonts w:ascii="Times New Roman" w:hAnsi="Times New Roman" w:cs="Times New Roman"/>
        </w:rPr>
        <w:t>was carried out</w:t>
      </w:r>
      <w:r w:rsidR="00B51E68">
        <w:rPr>
          <w:rFonts w:ascii="Times New Roman" w:hAnsi="Times New Roman" w:cs="Times New Roman"/>
        </w:rPr>
        <w:t xml:space="preserve"> from silica-dried leaf material</w:t>
      </w:r>
      <w:r w:rsidR="00BD1082">
        <w:rPr>
          <w:rFonts w:ascii="Times New Roman" w:hAnsi="Times New Roman" w:cs="Times New Roman"/>
        </w:rPr>
        <w:t xml:space="preserve"> using the CTAB </w:t>
      </w:r>
      <w:r w:rsidR="00B51E68">
        <w:rPr>
          <w:rFonts w:ascii="Times New Roman" w:hAnsi="Times New Roman" w:cs="Times New Roman"/>
        </w:rPr>
        <w:t xml:space="preserve">extraction </w:t>
      </w:r>
      <w:r w:rsidR="00BD1082">
        <w:rPr>
          <w:rFonts w:ascii="Times New Roman" w:hAnsi="Times New Roman" w:cs="Times New Roman"/>
        </w:rPr>
        <w:t xml:space="preserve">protocol </w:t>
      </w:r>
      <w:r w:rsidR="00B51E68">
        <w:rPr>
          <w:rFonts w:ascii="Times New Roman" w:hAnsi="Times New Roman" w:cs="Times New Roman"/>
        </w:rPr>
        <w:t>(</w:t>
      </w:r>
      <w:commentRangeStart w:id="4"/>
      <w:r w:rsidR="00B51E68">
        <w:rPr>
          <w:rFonts w:ascii="Times New Roman" w:hAnsi="Times New Roman" w:cs="Times New Roman"/>
        </w:rPr>
        <w:t>Doyle &amp; Doyle 1987</w:t>
      </w:r>
      <w:commentRangeEnd w:id="4"/>
      <w:r w:rsidR="00B51E68">
        <w:rPr>
          <w:rStyle w:val="CommentReference"/>
        </w:rPr>
        <w:commentReference w:id="4"/>
      </w:r>
      <w:r w:rsidR="00B51E68">
        <w:rPr>
          <w:rFonts w:ascii="Times New Roman" w:hAnsi="Times New Roman" w:cs="Times New Roman"/>
        </w:rPr>
        <w:t xml:space="preserve">) and left for precipitation under conditions of -18°C in 100% ethanol followed by a purification by equilibrium centrifugation in </w:t>
      </w:r>
      <w:proofErr w:type="spellStart"/>
      <w:r w:rsidR="00B51E68">
        <w:rPr>
          <w:rFonts w:ascii="Times New Roman" w:hAnsi="Times New Roman" w:cs="Times New Roman"/>
        </w:rPr>
        <w:t>CsCl-ethidium</w:t>
      </w:r>
      <w:proofErr w:type="spellEnd"/>
      <w:r w:rsidR="00B51E68">
        <w:rPr>
          <w:rFonts w:ascii="Times New Roman" w:hAnsi="Times New Roman" w:cs="Times New Roman"/>
        </w:rPr>
        <w:t xml:space="preserve"> bromide gradients</w:t>
      </w:r>
      <w:r w:rsidR="006179D2">
        <w:rPr>
          <w:rFonts w:ascii="Times New Roman" w:hAnsi="Times New Roman" w:cs="Times New Roman"/>
        </w:rPr>
        <w:t xml:space="preserve"> (1.55g </w:t>
      </w:r>
      <w:r w:rsidR="004A0231">
        <w:rPr>
          <w:rStyle w:val="fontstyle01"/>
        </w:rPr>
        <w:t>×</w:t>
      </w:r>
      <w:r w:rsidR="004A0231">
        <w:t xml:space="preserve"> </w:t>
      </w:r>
      <w:r w:rsidR="006179D2">
        <w:rPr>
          <w:rFonts w:ascii="Times New Roman" w:hAnsi="Times New Roman" w:cs="Times New Roman"/>
        </w:rPr>
        <w:t>ml</w:t>
      </w:r>
      <w:r w:rsidR="004A0231" w:rsidRPr="004A0231">
        <w:rPr>
          <w:rFonts w:ascii="Times New Roman" w:hAnsi="Times New Roman" w:cs="Times New Roman"/>
          <w:vertAlign w:val="superscript"/>
        </w:rPr>
        <w:t>-1</w:t>
      </w:r>
      <w:r w:rsidR="004A0231">
        <w:rPr>
          <w:rFonts w:ascii="Times New Roman" w:hAnsi="Times New Roman" w:cs="Times New Roman"/>
        </w:rPr>
        <w:t>).</w:t>
      </w:r>
      <w:r w:rsidR="00B51E68">
        <w:rPr>
          <w:rFonts w:ascii="Times New Roman" w:hAnsi="Times New Roman" w:cs="Times New Roman"/>
        </w:rPr>
        <w:t xml:space="preserve"> Butanol extraction followed by d</w:t>
      </w:r>
      <w:r w:rsidR="00F33800">
        <w:rPr>
          <w:rFonts w:ascii="Times New Roman" w:hAnsi="Times New Roman" w:cs="Times New Roman"/>
        </w:rPr>
        <w:t>i</w:t>
      </w:r>
      <w:r w:rsidR="00B51E68">
        <w:rPr>
          <w:rFonts w:ascii="Times New Roman" w:hAnsi="Times New Roman" w:cs="Times New Roman"/>
        </w:rPr>
        <w:t>al</w:t>
      </w:r>
      <w:r w:rsidR="00F33800">
        <w:rPr>
          <w:rFonts w:ascii="Times New Roman" w:hAnsi="Times New Roman" w:cs="Times New Roman"/>
        </w:rPr>
        <w:t>y</w:t>
      </w:r>
      <w:r w:rsidR="00B51E68">
        <w:rPr>
          <w:rFonts w:ascii="Times New Roman" w:hAnsi="Times New Roman" w:cs="Times New Roman"/>
        </w:rPr>
        <w:t xml:space="preserve">sis </w:t>
      </w:r>
      <w:r w:rsidR="00F33800">
        <w:rPr>
          <w:rFonts w:ascii="Times New Roman" w:hAnsi="Times New Roman" w:cs="Times New Roman"/>
        </w:rPr>
        <w:t xml:space="preserve">were employed to remove the ethidium bromide and caesium chloride. </w:t>
      </w:r>
      <w:r w:rsidR="006179D2">
        <w:rPr>
          <w:rFonts w:ascii="Times New Roman" w:hAnsi="Times New Roman" w:cs="Times New Roman"/>
        </w:rPr>
        <w:t xml:space="preserve">The target regions were amplified on the </w:t>
      </w:r>
      <w:proofErr w:type="spellStart"/>
      <w:r w:rsidR="006179D2">
        <w:rPr>
          <w:rFonts w:ascii="Times New Roman" w:hAnsi="Times New Roman" w:cs="Times New Roman"/>
        </w:rPr>
        <w:t>GeneAmp</w:t>
      </w:r>
      <w:proofErr w:type="spellEnd"/>
      <w:r w:rsidR="006179D2">
        <w:rPr>
          <w:rFonts w:ascii="Times New Roman" w:hAnsi="Times New Roman" w:cs="Times New Roman"/>
        </w:rPr>
        <w:t xml:space="preserve"> PCR System 9700 (</w:t>
      </w:r>
      <w:r w:rsidR="006179D2" w:rsidRPr="006179D2">
        <w:rPr>
          <w:rFonts w:ascii="Times New Roman" w:hAnsi="Times New Roman" w:cs="Times New Roman"/>
        </w:rPr>
        <w:t>Applied Biosystems,</w:t>
      </w:r>
      <w:r w:rsidR="006179D2">
        <w:rPr>
          <w:rFonts w:ascii="Times New Roman" w:hAnsi="Times New Roman" w:cs="Times New Roman"/>
        </w:rPr>
        <w:t xml:space="preserve"> </w:t>
      </w:r>
      <w:r w:rsidR="006179D2" w:rsidRPr="006179D2">
        <w:rPr>
          <w:rFonts w:ascii="Times New Roman" w:hAnsi="Times New Roman" w:cs="Times New Roman"/>
        </w:rPr>
        <w:t>Foster City, California, U.S.A.)</w:t>
      </w:r>
      <w:r w:rsidR="002829B7">
        <w:rPr>
          <w:rFonts w:ascii="Times New Roman" w:hAnsi="Times New Roman" w:cs="Times New Roman"/>
        </w:rPr>
        <w:t xml:space="preserve"> and </w:t>
      </w:r>
      <w:proofErr w:type="spellStart"/>
      <w:r w:rsidR="002829B7">
        <w:rPr>
          <w:rFonts w:ascii="Times New Roman" w:hAnsi="Times New Roman" w:cs="Times New Roman"/>
        </w:rPr>
        <w:t>Mastercycler</w:t>
      </w:r>
      <w:proofErr w:type="spellEnd"/>
      <w:r w:rsidR="002829B7">
        <w:rPr>
          <w:rFonts w:ascii="Times New Roman" w:hAnsi="Times New Roman" w:cs="Times New Roman"/>
        </w:rPr>
        <w:t xml:space="preserve"> nexus (</w:t>
      </w:r>
      <w:r w:rsidR="002829B7" w:rsidRPr="002829B7">
        <w:rPr>
          <w:rFonts w:ascii="Times New Roman" w:hAnsi="Times New Roman" w:cs="Times New Roman"/>
        </w:rPr>
        <w:t>Eppendorf, Hamburg,</w:t>
      </w:r>
      <w:r w:rsidR="002829B7">
        <w:rPr>
          <w:rFonts w:ascii="Times New Roman" w:hAnsi="Times New Roman" w:cs="Times New Roman"/>
        </w:rPr>
        <w:t xml:space="preserve"> </w:t>
      </w:r>
      <w:r w:rsidR="002829B7" w:rsidRPr="002829B7">
        <w:rPr>
          <w:rFonts w:ascii="Times New Roman" w:hAnsi="Times New Roman" w:cs="Times New Roman"/>
        </w:rPr>
        <w:t>Germany</w:t>
      </w:r>
      <w:r w:rsidR="002829B7">
        <w:rPr>
          <w:rFonts w:ascii="Times New Roman" w:hAnsi="Times New Roman" w:cs="Times New Roman"/>
        </w:rPr>
        <w:t>)</w:t>
      </w:r>
      <w:r w:rsidR="006179D2">
        <w:rPr>
          <w:rFonts w:ascii="Times New Roman" w:hAnsi="Times New Roman" w:cs="Times New Roman"/>
        </w:rPr>
        <w:t xml:space="preserve"> following the protocols and the corresponding primer described in the </w:t>
      </w:r>
      <w:r w:rsidR="006179D2" w:rsidRPr="006179D2">
        <w:rPr>
          <w:rFonts w:ascii="Times New Roman" w:hAnsi="Times New Roman" w:cs="Times New Roman"/>
          <w:highlight w:val="yellow"/>
        </w:rPr>
        <w:t>Table x</w:t>
      </w:r>
      <w:r w:rsidR="006179D2">
        <w:rPr>
          <w:rFonts w:ascii="Times New Roman" w:hAnsi="Times New Roman" w:cs="Times New Roman"/>
        </w:rPr>
        <w:t xml:space="preserve">. </w:t>
      </w:r>
      <w:r w:rsidR="002829B7">
        <w:rPr>
          <w:rFonts w:ascii="Times New Roman" w:hAnsi="Times New Roman" w:cs="Times New Roman"/>
        </w:rPr>
        <w:t xml:space="preserve">Sequencing reactions were carried out with the </w:t>
      </w:r>
      <w:proofErr w:type="spellStart"/>
      <w:r w:rsidR="002829B7">
        <w:rPr>
          <w:rFonts w:ascii="Times New Roman" w:hAnsi="Times New Roman" w:cs="Times New Roman"/>
        </w:rPr>
        <w:t>Taq</w:t>
      </w:r>
      <w:proofErr w:type="spellEnd"/>
      <w:r w:rsidR="002829B7">
        <w:rPr>
          <w:rFonts w:ascii="Times New Roman" w:hAnsi="Times New Roman" w:cs="Times New Roman"/>
        </w:rPr>
        <w:t xml:space="preserve"> </w:t>
      </w:r>
      <w:proofErr w:type="spellStart"/>
      <w:r w:rsidR="002829B7" w:rsidRPr="002829B7">
        <w:rPr>
          <w:rFonts w:ascii="Times New Roman" w:hAnsi="Times New Roman" w:cs="Times New Roman"/>
        </w:rPr>
        <w:t>DyeDeoxy</w:t>
      </w:r>
      <w:proofErr w:type="spellEnd"/>
      <w:r w:rsidR="002829B7" w:rsidRPr="002829B7">
        <w:rPr>
          <w:rFonts w:ascii="Times New Roman" w:hAnsi="Times New Roman" w:cs="Times New Roman"/>
        </w:rPr>
        <w:t>™ Terminator Cycle</w:t>
      </w:r>
      <w:r w:rsidR="002829B7">
        <w:rPr>
          <w:rFonts w:ascii="Times New Roman" w:hAnsi="Times New Roman" w:cs="Times New Roman"/>
        </w:rPr>
        <w:t xml:space="preserve"> Sequencing Kit</w:t>
      </w:r>
      <w:r w:rsidR="006E475A">
        <w:rPr>
          <w:rFonts w:ascii="Times New Roman" w:hAnsi="Times New Roman" w:cs="Times New Roman"/>
        </w:rPr>
        <w:t xml:space="preserve"> </w:t>
      </w:r>
      <w:r w:rsidR="006E475A" w:rsidRPr="006E475A">
        <w:rPr>
          <w:rFonts w:ascii="Times New Roman" w:hAnsi="Times New Roman" w:cs="Times New Roman"/>
        </w:rPr>
        <w:t>(Applied</w:t>
      </w:r>
      <w:r w:rsidR="006E475A">
        <w:rPr>
          <w:rFonts w:ascii="Times New Roman" w:hAnsi="Times New Roman" w:cs="Times New Roman"/>
        </w:rPr>
        <w:t xml:space="preserve"> </w:t>
      </w:r>
      <w:r w:rsidR="006E475A" w:rsidRPr="006E475A">
        <w:rPr>
          <w:rFonts w:ascii="Times New Roman" w:hAnsi="Times New Roman" w:cs="Times New Roman"/>
        </w:rPr>
        <w:t>Biosystems, Inc).</w:t>
      </w:r>
      <w:r w:rsidR="006E475A">
        <w:rPr>
          <w:rFonts w:ascii="Times New Roman" w:hAnsi="Times New Roman" w:cs="Times New Roman"/>
        </w:rPr>
        <w:t xml:space="preserve"> </w:t>
      </w:r>
      <w:r w:rsidR="006179D2">
        <w:rPr>
          <w:rFonts w:ascii="Times New Roman" w:hAnsi="Times New Roman" w:cs="Times New Roman"/>
        </w:rPr>
        <w:t xml:space="preserve">The PCR products were purified </w:t>
      </w:r>
      <w:r w:rsidR="004A0231">
        <w:rPr>
          <w:rFonts w:ascii="Times New Roman" w:hAnsi="Times New Roman" w:cs="Times New Roman"/>
        </w:rPr>
        <w:t xml:space="preserve">using </w:t>
      </w:r>
      <w:r w:rsidR="004A0231" w:rsidRPr="004A0231">
        <w:rPr>
          <w:rFonts w:ascii="Times New Roman" w:hAnsi="Times New Roman" w:cs="Times New Roman"/>
        </w:rPr>
        <w:t xml:space="preserve">QIAGEN® </w:t>
      </w:r>
      <w:proofErr w:type="spellStart"/>
      <w:r w:rsidR="004A0231" w:rsidRPr="004A0231">
        <w:rPr>
          <w:rFonts w:ascii="Times New Roman" w:hAnsi="Times New Roman" w:cs="Times New Roman"/>
        </w:rPr>
        <w:t>QIAquick</w:t>
      </w:r>
      <w:proofErr w:type="spellEnd"/>
      <w:r w:rsidR="004A0231" w:rsidRPr="004A0231">
        <w:rPr>
          <w:rFonts w:ascii="Times New Roman" w:hAnsi="Times New Roman" w:cs="Times New Roman"/>
        </w:rPr>
        <w:t>™</w:t>
      </w:r>
      <w:r w:rsidR="004A0231">
        <w:rPr>
          <w:rFonts w:ascii="Times New Roman" w:hAnsi="Times New Roman" w:cs="Times New Roman"/>
        </w:rPr>
        <w:t xml:space="preserve"> PCR Purification Kit according to the manufacturer`s protocol. </w:t>
      </w:r>
      <w:r w:rsidR="006E475A" w:rsidRPr="006E475A">
        <w:rPr>
          <w:rFonts w:ascii="Times New Roman" w:hAnsi="Times New Roman" w:cs="Times New Roman"/>
        </w:rPr>
        <w:t xml:space="preserve">Sequences were read on an ABI </w:t>
      </w:r>
      <w:r w:rsidR="006E475A">
        <w:rPr>
          <w:rFonts w:ascii="Times New Roman" w:hAnsi="Times New Roman" w:cs="Times New Roman"/>
        </w:rPr>
        <w:t xml:space="preserve">PRISM </w:t>
      </w:r>
      <w:r w:rsidR="006E475A" w:rsidRPr="006E475A">
        <w:rPr>
          <w:rFonts w:ascii="Times New Roman" w:hAnsi="Times New Roman" w:cs="Times New Roman"/>
        </w:rPr>
        <w:t>3100</w:t>
      </w:r>
      <w:r w:rsidR="006E475A">
        <w:rPr>
          <w:rFonts w:ascii="Times New Roman" w:hAnsi="Times New Roman" w:cs="Times New Roman"/>
        </w:rPr>
        <w:t xml:space="preserve"> </w:t>
      </w:r>
      <w:r w:rsidR="006E475A" w:rsidRPr="006E475A">
        <w:rPr>
          <w:rFonts w:ascii="Times New Roman" w:hAnsi="Times New Roman" w:cs="Times New Roman"/>
        </w:rPr>
        <w:t>Genetic Analyzer</w:t>
      </w:r>
      <w:r w:rsidR="006E475A">
        <w:rPr>
          <w:rFonts w:ascii="Times New Roman" w:hAnsi="Times New Roman" w:cs="Times New Roman"/>
        </w:rPr>
        <w:t xml:space="preserve"> </w:t>
      </w:r>
      <w:r w:rsidR="006E475A" w:rsidRPr="006E475A">
        <w:rPr>
          <w:rFonts w:ascii="Times New Roman" w:hAnsi="Times New Roman" w:cs="Times New Roman"/>
        </w:rPr>
        <w:t>(Applied</w:t>
      </w:r>
      <w:r w:rsidR="006E475A">
        <w:rPr>
          <w:rFonts w:ascii="Times New Roman" w:hAnsi="Times New Roman" w:cs="Times New Roman"/>
        </w:rPr>
        <w:t xml:space="preserve"> </w:t>
      </w:r>
      <w:r w:rsidR="006E475A" w:rsidRPr="006E475A">
        <w:rPr>
          <w:rFonts w:ascii="Times New Roman" w:hAnsi="Times New Roman" w:cs="Times New Roman"/>
        </w:rPr>
        <w:t xml:space="preserve">Biosystems, </w:t>
      </w:r>
      <w:proofErr w:type="spellStart"/>
      <w:r w:rsidR="006E475A" w:rsidRPr="006E475A">
        <w:rPr>
          <w:rFonts w:ascii="Times New Roman" w:hAnsi="Times New Roman" w:cs="Times New Roman"/>
        </w:rPr>
        <w:t>Inc</w:t>
      </w:r>
      <w:proofErr w:type="spellEnd"/>
      <w:r w:rsidR="006E475A" w:rsidRPr="006E475A">
        <w:rPr>
          <w:rFonts w:ascii="Times New Roman" w:hAnsi="Times New Roman" w:cs="Times New Roman"/>
        </w:rPr>
        <w:t>).</w:t>
      </w:r>
      <w:r w:rsidR="004144B3">
        <w:rPr>
          <w:rFonts w:ascii="Times New Roman" w:hAnsi="Times New Roman" w:cs="Times New Roman"/>
        </w:rPr>
        <w:t xml:space="preserve"> Primers, PCR and sequencing conditions are detailed </w:t>
      </w:r>
      <w:ins w:id="5" w:author="Augusto Giaretta de Oliveira" w:date="2020-02-14T09:39:00Z">
        <w:r w:rsidR="004144B3">
          <w:rPr>
            <w:rFonts w:ascii="Times New Roman" w:hAnsi="Times New Roman" w:cs="Times New Roman"/>
          </w:rPr>
          <w:t xml:space="preserve">in the </w:t>
        </w:r>
      </w:ins>
      <w:r w:rsidR="004144B3">
        <w:rPr>
          <w:rFonts w:ascii="Times New Roman" w:hAnsi="Times New Roman" w:cs="Times New Roman"/>
        </w:rPr>
        <w:t>Supplementary Information 1.</w:t>
      </w:r>
    </w:p>
    <w:p w14:paraId="6392CD76" w14:textId="3CA45317" w:rsidR="00CD1C50" w:rsidRDefault="004E26AB" w:rsidP="00970A78">
      <w:pPr>
        <w:pStyle w:val="Heading2"/>
        <w:rPr>
          <w:color w:val="auto"/>
          <w:sz w:val="22"/>
        </w:rPr>
      </w:pPr>
      <w:r>
        <w:rPr>
          <w:color w:val="auto"/>
          <w:sz w:val="22"/>
        </w:rPr>
        <w:t>F</w:t>
      </w:r>
      <w:r w:rsidR="00560CBD">
        <w:rPr>
          <w:color w:val="auto"/>
          <w:sz w:val="22"/>
        </w:rPr>
        <w:t>inal data cleaning</w:t>
      </w:r>
      <w:r w:rsidR="007452BB">
        <w:rPr>
          <w:color w:val="auto"/>
          <w:sz w:val="22"/>
        </w:rPr>
        <w:t xml:space="preserve"> and</w:t>
      </w:r>
      <w:r>
        <w:rPr>
          <w:color w:val="auto"/>
          <w:sz w:val="22"/>
        </w:rPr>
        <w:t xml:space="preserve"> alignment</w:t>
      </w:r>
    </w:p>
    <w:p w14:paraId="14BB9207" w14:textId="77777777" w:rsidR="00970A78" w:rsidRPr="00970A78" w:rsidRDefault="00970A78" w:rsidP="00970A78"/>
    <w:p w14:paraId="61A2E7C3" w14:textId="1D5C9B2E" w:rsidR="008C4262" w:rsidRDefault="00CF33A3" w:rsidP="00CE4E92">
      <w:pPr>
        <w:spacing w:line="360" w:lineRule="auto"/>
        <w:ind w:firstLine="720"/>
        <w:jc w:val="both"/>
        <w:rPr>
          <w:rFonts w:ascii="Times New Roman" w:eastAsia="Times New Roman" w:hAnsi="Times New Roman" w:cs="Times New Roman"/>
          <w:color w:val="000000"/>
        </w:rPr>
      </w:pPr>
      <w:r w:rsidRPr="00D1619A">
        <w:rPr>
          <w:rFonts w:ascii="Times New Roman" w:hAnsi="Times New Roman" w:cs="Times New Roman"/>
          <w:color w:val="000000"/>
        </w:rPr>
        <w:t> </w:t>
      </w:r>
      <w:r w:rsidR="00970A78">
        <w:rPr>
          <w:rFonts w:ascii="Times New Roman" w:hAnsi="Times New Roman" w:cs="Times New Roman"/>
          <w:color w:val="000000"/>
        </w:rPr>
        <w:t>In the next step, a</w:t>
      </w:r>
      <w:r w:rsidR="00970A78" w:rsidRPr="00D1619A">
        <w:rPr>
          <w:rFonts w:ascii="Times New Roman" w:hAnsi="Times New Roman" w:cs="Times New Roman"/>
          <w:color w:val="000000"/>
        </w:rPr>
        <w:t>ll names and vouchers were</w:t>
      </w:r>
      <w:r w:rsidR="00970A78">
        <w:rPr>
          <w:rFonts w:ascii="Times New Roman" w:hAnsi="Times New Roman" w:cs="Times New Roman"/>
          <w:color w:val="000000"/>
        </w:rPr>
        <w:t xml:space="preserve"> circulated among authors to have their taxonomic </w:t>
      </w:r>
      <w:r w:rsidR="00B60E05">
        <w:rPr>
          <w:rFonts w:ascii="Times New Roman" w:hAnsi="Times New Roman" w:cs="Times New Roman"/>
          <w:color w:val="000000"/>
        </w:rPr>
        <w:t>identities</w:t>
      </w:r>
      <w:r w:rsidR="00970A78">
        <w:rPr>
          <w:rFonts w:ascii="Times New Roman" w:hAnsi="Times New Roman" w:cs="Times New Roman"/>
          <w:color w:val="000000"/>
        </w:rPr>
        <w:t xml:space="preserve"> checked and</w:t>
      </w:r>
      <w:r w:rsidR="00B60E05">
        <w:rPr>
          <w:rFonts w:ascii="Times New Roman" w:hAnsi="Times New Roman" w:cs="Times New Roman"/>
          <w:color w:val="000000"/>
        </w:rPr>
        <w:t>, when required,</w:t>
      </w:r>
      <w:r w:rsidR="00970A78" w:rsidRPr="00D1619A">
        <w:rPr>
          <w:rFonts w:ascii="Times New Roman" w:hAnsi="Times New Roman" w:cs="Times New Roman"/>
          <w:color w:val="000000"/>
        </w:rPr>
        <w:t xml:space="preserve"> to update their identification</w:t>
      </w:r>
      <w:r w:rsidR="00B85228">
        <w:rPr>
          <w:rFonts w:ascii="Times New Roman" w:hAnsi="Times New Roman" w:cs="Times New Roman"/>
          <w:color w:val="000000"/>
        </w:rPr>
        <w:t>s</w:t>
      </w:r>
      <w:r w:rsidR="00970A78">
        <w:rPr>
          <w:rFonts w:ascii="Times New Roman" w:hAnsi="Times New Roman" w:cs="Times New Roman"/>
          <w:color w:val="000000"/>
        </w:rPr>
        <w:t xml:space="preserve"> prior to </w:t>
      </w:r>
      <w:r w:rsidR="001235A7">
        <w:rPr>
          <w:rFonts w:ascii="Times New Roman" w:hAnsi="Times New Roman" w:cs="Times New Roman"/>
          <w:color w:val="000000"/>
        </w:rPr>
        <w:t xml:space="preserve">tree inference </w:t>
      </w:r>
      <w:r w:rsidR="00B85228">
        <w:rPr>
          <w:rFonts w:ascii="Times New Roman" w:hAnsi="Times New Roman" w:cs="Times New Roman"/>
          <w:color w:val="000000"/>
        </w:rPr>
        <w:t>analyses</w:t>
      </w:r>
      <w:r w:rsidR="00970A78" w:rsidRPr="00D1619A">
        <w:rPr>
          <w:rFonts w:ascii="Times New Roman" w:hAnsi="Times New Roman" w:cs="Times New Roman"/>
          <w:color w:val="000000"/>
        </w:rPr>
        <w:t>.</w:t>
      </w:r>
      <w:r w:rsidR="008C4262" w:rsidRPr="008C4262">
        <w:rPr>
          <w:rFonts w:ascii="Times New Roman" w:eastAsia="Times New Roman" w:hAnsi="Times New Roman" w:cs="Times New Roman"/>
          <w:color w:val="000000"/>
        </w:rPr>
        <w:t xml:space="preserve"> </w:t>
      </w:r>
      <w:r w:rsidR="008C4262">
        <w:rPr>
          <w:rFonts w:ascii="Times New Roman" w:eastAsia="Times New Roman" w:hAnsi="Times New Roman" w:cs="Times New Roman"/>
          <w:color w:val="000000"/>
        </w:rPr>
        <w:t xml:space="preserve">That </w:t>
      </w:r>
      <w:r w:rsidR="00CA0260">
        <w:rPr>
          <w:rFonts w:ascii="Times New Roman" w:eastAsia="Times New Roman" w:hAnsi="Times New Roman" w:cs="Times New Roman"/>
          <w:color w:val="000000"/>
        </w:rPr>
        <w:t>also comprised</w:t>
      </w:r>
      <w:r w:rsidR="008C4262">
        <w:rPr>
          <w:rFonts w:ascii="Times New Roman" w:eastAsia="Times New Roman" w:hAnsi="Times New Roman" w:cs="Times New Roman"/>
          <w:color w:val="000000"/>
        </w:rPr>
        <w:t xml:space="preserve"> vouchers marked as “sp.” (unidentified species) from both GenBank and unpublished data, enabling new identifications to be </w:t>
      </w:r>
      <w:r w:rsidR="00B85228">
        <w:rPr>
          <w:rFonts w:ascii="Times New Roman" w:eastAsia="Times New Roman" w:hAnsi="Times New Roman" w:cs="Times New Roman"/>
          <w:color w:val="000000"/>
        </w:rPr>
        <w:t>performed and included</w:t>
      </w:r>
      <w:r w:rsidR="008C4262">
        <w:rPr>
          <w:rFonts w:ascii="Times New Roman" w:eastAsia="Times New Roman" w:hAnsi="Times New Roman" w:cs="Times New Roman"/>
          <w:color w:val="000000"/>
        </w:rPr>
        <w:t xml:space="preserve">. </w:t>
      </w:r>
      <w:r w:rsidR="00C15AFD" w:rsidRPr="00D1619A">
        <w:rPr>
          <w:rFonts w:ascii="Times New Roman" w:hAnsi="Times New Roman" w:cs="Times New Roman"/>
          <w:color w:val="1A1A1A"/>
        </w:rPr>
        <w:t>This procedure</w:t>
      </w:r>
      <w:r w:rsidR="00C15AFD">
        <w:rPr>
          <w:rFonts w:ascii="Times New Roman" w:hAnsi="Times New Roman" w:cs="Times New Roman"/>
          <w:color w:val="1A1A1A"/>
        </w:rPr>
        <w:t xml:space="preserve"> of manual cleaning </w:t>
      </w:r>
      <w:r w:rsidR="002B5863">
        <w:rPr>
          <w:rFonts w:ascii="Times New Roman" w:hAnsi="Times New Roman" w:cs="Times New Roman"/>
          <w:color w:val="1A1A1A"/>
        </w:rPr>
        <w:t>and re-assessment of all data was</w:t>
      </w:r>
      <w:r w:rsidR="00C15AFD">
        <w:rPr>
          <w:rFonts w:ascii="Times New Roman" w:hAnsi="Times New Roman" w:cs="Times New Roman"/>
          <w:color w:val="1A1A1A"/>
        </w:rPr>
        <w:t xml:space="preserve"> time-</w:t>
      </w:r>
      <w:r w:rsidR="00C15AFD" w:rsidRPr="00D1619A">
        <w:rPr>
          <w:rFonts w:ascii="Times New Roman" w:hAnsi="Times New Roman" w:cs="Times New Roman"/>
          <w:color w:val="1A1A1A"/>
        </w:rPr>
        <w:t>consuming</w:t>
      </w:r>
      <w:r w:rsidR="00C15AFD">
        <w:rPr>
          <w:rFonts w:ascii="Times New Roman" w:hAnsi="Times New Roman" w:cs="Times New Roman"/>
          <w:color w:val="1A1A1A"/>
        </w:rPr>
        <w:t>,</w:t>
      </w:r>
      <w:r w:rsidR="006C4A57">
        <w:rPr>
          <w:rFonts w:ascii="Times New Roman" w:hAnsi="Times New Roman" w:cs="Times New Roman"/>
          <w:color w:val="1A1A1A"/>
        </w:rPr>
        <w:t xml:space="preserve"> but </w:t>
      </w:r>
      <w:r w:rsidR="003A1324">
        <w:rPr>
          <w:rFonts w:ascii="Times New Roman" w:hAnsi="Times New Roman" w:cs="Times New Roman"/>
          <w:color w:val="1A1A1A"/>
        </w:rPr>
        <w:t xml:space="preserve">also is </w:t>
      </w:r>
      <w:r w:rsidR="001235A7">
        <w:rPr>
          <w:rFonts w:ascii="Times New Roman" w:hAnsi="Times New Roman" w:cs="Times New Roman"/>
          <w:color w:val="1A1A1A"/>
        </w:rPr>
        <w:t>still the most effective way</w:t>
      </w:r>
      <w:r w:rsidR="003A1324">
        <w:rPr>
          <w:rFonts w:ascii="Times New Roman" w:hAnsi="Times New Roman" w:cs="Times New Roman"/>
          <w:color w:val="1A1A1A"/>
        </w:rPr>
        <w:t xml:space="preserve"> </w:t>
      </w:r>
      <w:r w:rsidR="00C15AFD" w:rsidRPr="00D1619A">
        <w:rPr>
          <w:rFonts w:ascii="Times New Roman" w:hAnsi="Times New Roman" w:cs="Times New Roman"/>
          <w:color w:val="1A1A1A"/>
        </w:rPr>
        <w:t>to address the problem</w:t>
      </w:r>
      <w:r w:rsidR="006C4A57">
        <w:rPr>
          <w:rFonts w:ascii="Times New Roman" w:hAnsi="Times New Roman" w:cs="Times New Roman"/>
          <w:color w:val="1A1A1A"/>
        </w:rPr>
        <w:t xml:space="preserve"> of taxonomic inaccuracy</w:t>
      </w:r>
      <w:r w:rsidR="002A2720">
        <w:rPr>
          <w:rFonts w:ascii="Times New Roman" w:hAnsi="Times New Roman" w:cs="Times New Roman"/>
          <w:color w:val="1A1A1A"/>
        </w:rPr>
        <w:t xml:space="preserve"> that is widespread in </w:t>
      </w:r>
      <w:r w:rsidR="00193616">
        <w:rPr>
          <w:rFonts w:ascii="Times New Roman" w:hAnsi="Times New Roman" w:cs="Times New Roman"/>
          <w:color w:val="1A1A1A"/>
        </w:rPr>
        <w:t xml:space="preserve">Neotropical </w:t>
      </w:r>
      <w:r w:rsidR="002A2720">
        <w:rPr>
          <w:rFonts w:ascii="Times New Roman" w:hAnsi="Times New Roman" w:cs="Times New Roman"/>
          <w:color w:val="1A1A1A"/>
        </w:rPr>
        <w:t>Myrteae</w:t>
      </w:r>
      <w:r w:rsidR="00C15AFD">
        <w:rPr>
          <w:rFonts w:ascii="Times New Roman" w:hAnsi="Times New Roman" w:cs="Times New Roman"/>
          <w:color w:val="1A1A1A"/>
        </w:rPr>
        <w:t>.</w:t>
      </w:r>
    </w:p>
    <w:p w14:paraId="1A982AE4" w14:textId="497E4922" w:rsidR="00CA495D" w:rsidRPr="00AA5D51" w:rsidRDefault="00F374F9" w:rsidP="00AA5D51">
      <w:pPr>
        <w:spacing w:line="360" w:lineRule="auto"/>
        <w:ind w:firstLine="720"/>
        <w:jc w:val="both"/>
        <w:rPr>
          <w:rFonts w:ascii="Times New Roman" w:hAnsi="Times New Roman" w:cs="Times New Roman"/>
        </w:rPr>
      </w:pPr>
      <w:r w:rsidRPr="00D1619A">
        <w:rPr>
          <w:rFonts w:ascii="Times New Roman" w:hAnsi="Times New Roman" w:cs="Times New Roman"/>
          <w:color w:val="000000"/>
        </w:rPr>
        <w:t xml:space="preserve">We </w:t>
      </w:r>
      <w:r w:rsidR="00960450">
        <w:rPr>
          <w:rFonts w:ascii="Times New Roman" w:hAnsi="Times New Roman" w:cs="Times New Roman"/>
          <w:color w:val="000000"/>
        </w:rPr>
        <w:t xml:space="preserve">then </w:t>
      </w:r>
      <w:r w:rsidRPr="00D1619A">
        <w:rPr>
          <w:rFonts w:ascii="Times New Roman" w:hAnsi="Times New Roman" w:cs="Times New Roman"/>
          <w:color w:val="000000"/>
        </w:rPr>
        <w:t>ran alignments for each region separately</w:t>
      </w:r>
      <w:r w:rsidR="00960450">
        <w:rPr>
          <w:rFonts w:ascii="Times New Roman" w:hAnsi="Times New Roman" w:cs="Times New Roman"/>
          <w:color w:val="000000"/>
        </w:rPr>
        <w:t xml:space="preserve"> using </w:t>
      </w:r>
      <w:r w:rsidR="00E9667D">
        <w:rPr>
          <w:rFonts w:ascii="Times New Roman" w:hAnsi="Times New Roman" w:cs="Times New Roman"/>
          <w:color w:val="000000"/>
        </w:rPr>
        <w:t xml:space="preserve">the </w:t>
      </w:r>
      <w:r w:rsidR="00960450">
        <w:rPr>
          <w:rFonts w:ascii="Times New Roman" w:hAnsi="Times New Roman" w:cs="Times New Roman"/>
          <w:color w:val="000000"/>
        </w:rPr>
        <w:t xml:space="preserve">Muscle algorithm </w:t>
      </w:r>
      <w:r w:rsidR="00E9667D">
        <w:rPr>
          <w:rFonts w:ascii="Times New Roman" w:hAnsi="Times New Roman" w:cs="Times New Roman"/>
          <w:color w:val="000000"/>
        </w:rPr>
        <w:t>(</w:t>
      </w:r>
      <w:proofErr w:type="spellStart"/>
      <w:r w:rsidR="00E9667D">
        <w:rPr>
          <w:rFonts w:ascii="Times New Roman" w:hAnsi="Times New Roman" w:cs="Times New Roman"/>
          <w:color w:val="000000"/>
        </w:rPr>
        <w:t>refe</w:t>
      </w:r>
      <w:proofErr w:type="spellEnd"/>
      <w:r w:rsidR="00E9667D">
        <w:rPr>
          <w:rFonts w:ascii="Times New Roman" w:hAnsi="Times New Roman" w:cs="Times New Roman"/>
          <w:color w:val="000000"/>
        </w:rPr>
        <w:t xml:space="preserve">) </w:t>
      </w:r>
      <w:r w:rsidR="00960450">
        <w:rPr>
          <w:rFonts w:ascii="Times New Roman" w:hAnsi="Times New Roman" w:cs="Times New Roman"/>
          <w:color w:val="000000"/>
        </w:rPr>
        <w:t xml:space="preserve">implemented in </w:t>
      </w:r>
      <w:proofErr w:type="spellStart"/>
      <w:r w:rsidR="00960450">
        <w:rPr>
          <w:rFonts w:ascii="Times New Roman" w:hAnsi="Times New Roman" w:cs="Times New Roman"/>
          <w:color w:val="000000"/>
        </w:rPr>
        <w:t>Geneious</w:t>
      </w:r>
      <w:proofErr w:type="spellEnd"/>
      <w:r w:rsidR="00960450">
        <w:rPr>
          <w:rFonts w:ascii="Times New Roman" w:hAnsi="Times New Roman" w:cs="Times New Roman"/>
          <w:color w:val="000000"/>
        </w:rPr>
        <w:t xml:space="preserve"> (</w:t>
      </w:r>
      <w:proofErr w:type="spellStart"/>
      <w:r w:rsidR="00960450">
        <w:rPr>
          <w:rFonts w:ascii="Times New Roman" w:hAnsi="Times New Roman" w:cs="Times New Roman"/>
          <w:color w:val="000000"/>
        </w:rPr>
        <w:t>refe</w:t>
      </w:r>
      <w:proofErr w:type="spellEnd"/>
      <w:r w:rsidR="00960450">
        <w:rPr>
          <w:rFonts w:ascii="Times New Roman" w:hAnsi="Times New Roman" w:cs="Times New Roman"/>
          <w:color w:val="000000"/>
        </w:rPr>
        <w:t>), with default settings</w:t>
      </w:r>
      <w:r w:rsidRPr="00D1619A">
        <w:rPr>
          <w:rFonts w:ascii="Times New Roman" w:hAnsi="Times New Roman" w:cs="Times New Roman"/>
          <w:color w:val="000000"/>
        </w:rPr>
        <w:t xml:space="preserve">. </w:t>
      </w:r>
      <w:r w:rsidR="00A7161E">
        <w:rPr>
          <w:rFonts w:ascii="Times New Roman" w:hAnsi="Times New Roman" w:cs="Times New Roman"/>
          <w:color w:val="000000"/>
        </w:rPr>
        <w:t>Alignments were visually inspected and adjusted for issues with sequence</w:t>
      </w:r>
      <w:r w:rsidR="002B5863">
        <w:rPr>
          <w:rFonts w:ascii="Times New Roman" w:hAnsi="Times New Roman" w:cs="Times New Roman"/>
          <w:color w:val="000000"/>
        </w:rPr>
        <w:t xml:space="preserve"> in different</w:t>
      </w:r>
      <w:r w:rsidR="00A7161E">
        <w:rPr>
          <w:rFonts w:ascii="Times New Roman" w:hAnsi="Times New Roman" w:cs="Times New Roman"/>
          <w:color w:val="000000"/>
        </w:rPr>
        <w:t xml:space="preserve"> direction. Sequences that aligned poorly </w:t>
      </w:r>
      <w:r w:rsidR="002B5863">
        <w:rPr>
          <w:rFonts w:ascii="Times New Roman" w:hAnsi="Times New Roman" w:cs="Times New Roman"/>
          <w:color w:val="000000"/>
        </w:rPr>
        <w:t>or represented</w:t>
      </w:r>
      <w:r w:rsidR="00C80630">
        <w:rPr>
          <w:rFonts w:ascii="Times New Roman" w:hAnsi="Times New Roman" w:cs="Times New Roman"/>
          <w:color w:val="000000"/>
        </w:rPr>
        <w:t xml:space="preserve"> </w:t>
      </w:r>
      <w:r w:rsidR="00A7161E">
        <w:rPr>
          <w:rFonts w:ascii="Times New Roman" w:hAnsi="Times New Roman" w:cs="Times New Roman"/>
          <w:color w:val="000000"/>
        </w:rPr>
        <w:t>possible</w:t>
      </w:r>
      <w:r w:rsidR="00C80630">
        <w:rPr>
          <w:rFonts w:ascii="Times New Roman" w:hAnsi="Times New Roman" w:cs="Times New Roman"/>
          <w:color w:val="000000"/>
        </w:rPr>
        <w:t xml:space="preserve"> contaminations</w:t>
      </w:r>
      <w:r w:rsidR="00A7161E">
        <w:rPr>
          <w:rFonts w:ascii="Times New Roman" w:hAnsi="Times New Roman" w:cs="Times New Roman"/>
          <w:color w:val="000000"/>
        </w:rPr>
        <w:t xml:space="preserve"> </w:t>
      </w:r>
      <w:r w:rsidR="00E9667D">
        <w:rPr>
          <w:rFonts w:ascii="Times New Roman" w:hAnsi="Times New Roman" w:cs="Times New Roman"/>
          <w:color w:val="000000"/>
        </w:rPr>
        <w:t xml:space="preserve">were </w:t>
      </w:r>
      <w:r w:rsidR="00A7161E">
        <w:rPr>
          <w:rFonts w:ascii="Times New Roman" w:hAnsi="Times New Roman" w:cs="Times New Roman"/>
          <w:color w:val="000000"/>
        </w:rPr>
        <w:t>excluded from the matrix.</w:t>
      </w:r>
      <w:r w:rsidR="00C80630">
        <w:rPr>
          <w:rFonts w:ascii="Times New Roman" w:hAnsi="Times New Roman" w:cs="Times New Roman"/>
          <w:color w:val="000000"/>
        </w:rPr>
        <w:t xml:space="preserve"> </w:t>
      </w:r>
      <w:r w:rsidR="006704F1">
        <w:rPr>
          <w:rFonts w:ascii="Times New Roman" w:hAnsi="Times New Roman" w:cs="Times New Roman"/>
          <w:color w:val="000000"/>
        </w:rPr>
        <w:t>At the end of this process, t</w:t>
      </w:r>
      <w:r w:rsidR="00991497">
        <w:rPr>
          <w:rFonts w:ascii="Times New Roman" w:hAnsi="Times New Roman" w:cs="Times New Roman"/>
          <w:color w:val="000000"/>
        </w:rPr>
        <w:t xml:space="preserve">he </w:t>
      </w:r>
      <w:r w:rsidR="00811356">
        <w:rPr>
          <w:rFonts w:ascii="Times New Roman" w:hAnsi="Times New Roman" w:cs="Times New Roman"/>
          <w:color w:val="000000"/>
        </w:rPr>
        <w:t xml:space="preserve">resultant </w:t>
      </w:r>
      <w:r w:rsidR="00942F16">
        <w:rPr>
          <w:rFonts w:ascii="Times New Roman" w:hAnsi="Times New Roman" w:cs="Times New Roman"/>
          <w:color w:val="000000"/>
        </w:rPr>
        <w:t>dataset</w:t>
      </w:r>
      <w:r w:rsidR="00991497">
        <w:rPr>
          <w:rFonts w:ascii="Times New Roman" w:hAnsi="Times New Roman" w:cs="Times New Roman"/>
          <w:color w:val="000000"/>
        </w:rPr>
        <w:t xml:space="preserve"> for the</w:t>
      </w:r>
      <w:r w:rsidR="006704F1">
        <w:rPr>
          <w:rFonts w:ascii="Times New Roman" w:hAnsi="Times New Roman" w:cs="Times New Roman"/>
          <w:color w:val="000000"/>
        </w:rPr>
        <w:t xml:space="preserve"> nine markers</w:t>
      </w:r>
      <w:r w:rsidR="00991497">
        <w:rPr>
          <w:rFonts w:ascii="Times New Roman" w:hAnsi="Times New Roman" w:cs="Times New Roman"/>
          <w:color w:val="000000"/>
        </w:rPr>
        <w:t xml:space="preserve"> </w:t>
      </w:r>
      <w:r w:rsidR="00942F16">
        <w:rPr>
          <w:rFonts w:ascii="Times New Roman" w:hAnsi="Times New Roman" w:cs="Times New Roman"/>
          <w:color w:val="000000"/>
        </w:rPr>
        <w:lastRenderedPageBreak/>
        <w:t>(henceforward “the super-matrix”) was</w:t>
      </w:r>
      <w:r w:rsidR="00CA495D">
        <w:rPr>
          <w:rFonts w:ascii="Times New Roman" w:hAnsi="Times New Roman" w:cs="Times New Roman"/>
          <w:color w:val="000000"/>
        </w:rPr>
        <w:t xml:space="preserve"> </w:t>
      </w:r>
      <w:r w:rsidR="008F044C">
        <w:rPr>
          <w:rFonts w:ascii="Times New Roman" w:hAnsi="Times New Roman" w:cs="Times New Roman"/>
          <w:color w:val="000000"/>
        </w:rPr>
        <w:t xml:space="preserve">considered cleaned and </w:t>
      </w:r>
      <w:r w:rsidR="00CA495D">
        <w:rPr>
          <w:rFonts w:ascii="Times New Roman" w:hAnsi="Times New Roman" w:cs="Times New Roman"/>
          <w:color w:val="000000"/>
        </w:rPr>
        <w:t xml:space="preserve">used in all the subsequent </w:t>
      </w:r>
      <w:r w:rsidR="006A6039">
        <w:rPr>
          <w:rFonts w:ascii="Times New Roman" w:hAnsi="Times New Roman" w:cs="Times New Roman"/>
          <w:color w:val="000000"/>
        </w:rPr>
        <w:t>analyses</w:t>
      </w:r>
      <w:r w:rsidR="006A6039" w:rsidRPr="006A6039">
        <w:rPr>
          <w:rFonts w:ascii="Times New Roman" w:hAnsi="Times New Roman" w:cs="Times New Roman"/>
          <w:color w:val="000000"/>
        </w:rPr>
        <w:t xml:space="preserve"> </w:t>
      </w:r>
      <w:r w:rsidR="006A6039" w:rsidRPr="006A6039">
        <w:rPr>
          <w:rFonts w:ascii="Times New Roman" w:hAnsi="Times New Roman" w:cs="Times New Roman"/>
          <w:color w:val="000000"/>
          <w:highlight w:val="yellow"/>
        </w:rPr>
        <w:t xml:space="preserve">(vouchers information and GenBank number for all sequences are in </w:t>
      </w:r>
      <w:r w:rsidR="00C5232C">
        <w:rPr>
          <w:rFonts w:ascii="Times New Roman" w:hAnsi="Times New Roman" w:cs="Times New Roman"/>
          <w:color w:val="000000"/>
          <w:highlight w:val="yellow"/>
          <w:shd w:val="clear" w:color="auto" w:fill="00FF00"/>
        </w:rPr>
        <w:t>Supplementary Information</w:t>
      </w:r>
      <w:r w:rsidR="006A6039" w:rsidRPr="006A6039">
        <w:rPr>
          <w:rFonts w:ascii="Times New Roman" w:hAnsi="Times New Roman" w:cs="Times New Roman"/>
          <w:color w:val="000000"/>
          <w:highlight w:val="yellow"/>
          <w:shd w:val="clear" w:color="auto" w:fill="00FF00"/>
        </w:rPr>
        <w:t xml:space="preserve"> 1</w:t>
      </w:r>
      <w:r w:rsidR="006A6039" w:rsidRPr="006A6039">
        <w:rPr>
          <w:rFonts w:ascii="Times New Roman" w:hAnsi="Times New Roman" w:cs="Times New Roman"/>
          <w:color w:val="000000"/>
          <w:highlight w:val="yellow"/>
        </w:rPr>
        <w:t>; newly availabl</w:t>
      </w:r>
      <w:r w:rsidR="00C5232C">
        <w:rPr>
          <w:rFonts w:ascii="Times New Roman" w:hAnsi="Times New Roman" w:cs="Times New Roman"/>
          <w:color w:val="000000"/>
          <w:highlight w:val="yellow"/>
        </w:rPr>
        <w:t>e molecular data is marked as “(unpublished)</w:t>
      </w:r>
      <w:r w:rsidR="006A6039" w:rsidRPr="006A6039">
        <w:rPr>
          <w:rFonts w:ascii="Times New Roman" w:hAnsi="Times New Roman" w:cs="Times New Roman"/>
          <w:color w:val="000000"/>
          <w:highlight w:val="yellow"/>
        </w:rPr>
        <w:t xml:space="preserve">”). </w:t>
      </w:r>
    </w:p>
    <w:p w14:paraId="01C15D27" w14:textId="42B01197" w:rsidR="00CA495D" w:rsidRPr="00931318" w:rsidRDefault="007452BB" w:rsidP="007452BB">
      <w:pPr>
        <w:pStyle w:val="Heading2"/>
        <w:rPr>
          <w:rFonts w:ascii="Times New Roman" w:hAnsi="Times New Roman" w:cs="Times New Roman"/>
          <w:color w:val="auto"/>
          <w:sz w:val="22"/>
          <w:szCs w:val="22"/>
        </w:rPr>
      </w:pPr>
      <w:r w:rsidRPr="00931318">
        <w:rPr>
          <w:color w:val="auto"/>
          <w:sz w:val="22"/>
          <w:szCs w:val="22"/>
        </w:rPr>
        <w:t>Tree inference</w:t>
      </w:r>
      <w:r w:rsidR="009370E1">
        <w:rPr>
          <w:color w:val="auto"/>
          <w:sz w:val="22"/>
          <w:szCs w:val="22"/>
        </w:rPr>
        <w:t xml:space="preserve"> and notes on support and resolution</w:t>
      </w:r>
    </w:p>
    <w:p w14:paraId="5C465D4C" w14:textId="4CB77ECB" w:rsidR="00F3203C" w:rsidRDefault="002F061D" w:rsidP="0058690E">
      <w:pPr>
        <w:spacing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We first inferred a phylogenetic tree </w:t>
      </w:r>
      <w:r w:rsidR="002355F6">
        <w:rPr>
          <w:rFonts w:ascii="Times New Roman" w:hAnsi="Times New Roman" w:cs="Times New Roman"/>
          <w:color w:val="000000"/>
        </w:rPr>
        <w:t>including</w:t>
      </w:r>
      <w:r>
        <w:rPr>
          <w:rFonts w:ascii="Times New Roman" w:hAnsi="Times New Roman" w:cs="Times New Roman"/>
          <w:color w:val="000000"/>
        </w:rPr>
        <w:t xml:space="preserve"> </w:t>
      </w:r>
      <w:r w:rsidR="002355F6">
        <w:rPr>
          <w:rFonts w:ascii="Times New Roman" w:hAnsi="Times New Roman" w:cs="Times New Roman"/>
          <w:color w:val="000000"/>
        </w:rPr>
        <w:t xml:space="preserve">all </w:t>
      </w:r>
      <w:r w:rsidR="00E81231">
        <w:rPr>
          <w:rFonts w:ascii="Times New Roman" w:hAnsi="Times New Roman" w:cs="Times New Roman"/>
          <w:color w:val="000000"/>
        </w:rPr>
        <w:t xml:space="preserve">of </w:t>
      </w:r>
      <w:r w:rsidR="002355F6">
        <w:rPr>
          <w:rFonts w:ascii="Times New Roman" w:hAnsi="Times New Roman" w:cs="Times New Roman"/>
          <w:color w:val="000000"/>
        </w:rPr>
        <w:t>the molecular data available, comprising a</w:t>
      </w:r>
      <w:r>
        <w:rPr>
          <w:rFonts w:ascii="Times New Roman" w:hAnsi="Times New Roman" w:cs="Times New Roman"/>
          <w:color w:val="000000"/>
        </w:rPr>
        <w:t xml:space="preserve"> concatenate matrix of </w:t>
      </w:r>
      <w:r w:rsidR="002355F6">
        <w:rPr>
          <w:rFonts w:ascii="Times New Roman" w:hAnsi="Times New Roman" w:cs="Times New Roman"/>
          <w:color w:val="000000"/>
        </w:rPr>
        <w:t>all</w:t>
      </w:r>
      <w:r>
        <w:rPr>
          <w:rFonts w:ascii="Times New Roman" w:hAnsi="Times New Roman" w:cs="Times New Roman"/>
          <w:color w:val="000000"/>
        </w:rPr>
        <w:t xml:space="preserve"> nine </w:t>
      </w:r>
      <w:r w:rsidR="002355F6">
        <w:rPr>
          <w:rFonts w:ascii="Times New Roman" w:hAnsi="Times New Roman" w:cs="Times New Roman"/>
          <w:color w:val="000000"/>
        </w:rPr>
        <w:t xml:space="preserve">molecular </w:t>
      </w:r>
      <w:r>
        <w:rPr>
          <w:rFonts w:ascii="Times New Roman" w:hAnsi="Times New Roman" w:cs="Times New Roman"/>
          <w:color w:val="000000"/>
        </w:rPr>
        <w:t xml:space="preserve">markers </w:t>
      </w:r>
      <w:r w:rsidR="009370E1">
        <w:rPr>
          <w:rFonts w:ascii="Times New Roman" w:hAnsi="Times New Roman" w:cs="Times New Roman"/>
          <w:color w:val="000000"/>
        </w:rPr>
        <w:t>and all tips</w:t>
      </w:r>
      <w:r w:rsidR="004F1598">
        <w:rPr>
          <w:rFonts w:ascii="Times New Roman" w:hAnsi="Times New Roman" w:cs="Times New Roman"/>
          <w:color w:val="000000"/>
        </w:rPr>
        <w:t xml:space="preserve"> (henceforward “the </w:t>
      </w:r>
      <w:r w:rsidR="00E81231">
        <w:rPr>
          <w:rFonts w:ascii="Times New Roman" w:hAnsi="Times New Roman" w:cs="Times New Roman"/>
          <w:color w:val="000000"/>
        </w:rPr>
        <w:t>super matrix</w:t>
      </w:r>
      <w:r w:rsidR="00482108">
        <w:rPr>
          <w:rFonts w:ascii="Times New Roman" w:hAnsi="Times New Roman" w:cs="Times New Roman"/>
          <w:color w:val="000000"/>
        </w:rPr>
        <w:t xml:space="preserve"> tree</w:t>
      </w:r>
      <w:r w:rsidR="00E81231">
        <w:rPr>
          <w:rFonts w:ascii="Times New Roman" w:hAnsi="Times New Roman" w:cs="Times New Roman"/>
          <w:color w:val="000000"/>
        </w:rPr>
        <w:t>”</w:t>
      </w:r>
      <w:r w:rsidR="00482108">
        <w:rPr>
          <w:rFonts w:ascii="Times New Roman" w:hAnsi="Times New Roman" w:cs="Times New Roman"/>
          <w:color w:val="000000"/>
        </w:rPr>
        <w:t>)</w:t>
      </w:r>
      <w:r w:rsidR="009370E1">
        <w:rPr>
          <w:rFonts w:ascii="Times New Roman" w:hAnsi="Times New Roman" w:cs="Times New Roman"/>
          <w:color w:val="000000"/>
        </w:rPr>
        <w:t>. To this end, we used</w:t>
      </w:r>
      <w:r w:rsidR="002355F6">
        <w:rPr>
          <w:rFonts w:ascii="Times New Roman" w:hAnsi="Times New Roman" w:cs="Times New Roman"/>
          <w:color w:val="000000"/>
        </w:rPr>
        <w:t xml:space="preserve"> </w:t>
      </w:r>
      <w:r w:rsidR="009370E1">
        <w:rPr>
          <w:rFonts w:ascii="Times New Roman" w:hAnsi="Times New Roman" w:cs="Times New Roman"/>
          <w:color w:val="000000"/>
        </w:rPr>
        <w:t>a</w:t>
      </w:r>
      <w:r>
        <w:rPr>
          <w:rFonts w:ascii="Times New Roman" w:hAnsi="Times New Roman" w:cs="Times New Roman"/>
          <w:color w:val="000000"/>
        </w:rPr>
        <w:t xml:space="preserve"> maximum likelihood (ML) </w:t>
      </w:r>
      <w:r w:rsidR="009370E1">
        <w:rPr>
          <w:rFonts w:ascii="Times New Roman" w:hAnsi="Times New Roman" w:cs="Times New Roman"/>
          <w:color w:val="000000"/>
        </w:rPr>
        <w:t>algorithm implemented in</w:t>
      </w:r>
      <w:r>
        <w:rPr>
          <w:rFonts w:ascii="Times New Roman" w:hAnsi="Times New Roman" w:cs="Times New Roman"/>
          <w:color w:val="000000"/>
        </w:rPr>
        <w:t xml:space="preserve"> </w:t>
      </w:r>
      <w:proofErr w:type="spellStart"/>
      <w:r>
        <w:rPr>
          <w:rFonts w:ascii="Times New Roman" w:hAnsi="Times New Roman" w:cs="Times New Roman"/>
          <w:color w:val="000000"/>
        </w:rPr>
        <w:t>RAxML</w:t>
      </w:r>
      <w:proofErr w:type="spellEnd"/>
      <w:r>
        <w:rPr>
          <w:rFonts w:ascii="Times New Roman" w:hAnsi="Times New Roman" w:cs="Times New Roman"/>
          <w:color w:val="000000"/>
        </w:rPr>
        <w:t xml:space="preserve"> </w:t>
      </w:r>
      <w:r w:rsidR="009370E1">
        <w:rPr>
          <w:rFonts w:ascii="Times New Roman" w:hAnsi="Times New Roman" w:cs="Times New Roman"/>
          <w:color w:val="000000"/>
        </w:rPr>
        <w:t>through</w:t>
      </w:r>
      <w:r>
        <w:rPr>
          <w:rFonts w:ascii="Times New Roman" w:hAnsi="Times New Roman" w:cs="Times New Roman"/>
          <w:color w:val="000000"/>
        </w:rPr>
        <w:t xml:space="preserve"> </w:t>
      </w:r>
      <w:proofErr w:type="spellStart"/>
      <w:r>
        <w:rPr>
          <w:rFonts w:ascii="Times New Roman" w:hAnsi="Times New Roman" w:cs="Times New Roman"/>
          <w:color w:val="000000"/>
        </w:rPr>
        <w:t>Cipres</w:t>
      </w:r>
      <w:proofErr w:type="spellEnd"/>
      <w:r w:rsidR="00825C79">
        <w:rPr>
          <w:rFonts w:ascii="Times New Roman" w:hAnsi="Times New Roman" w:cs="Times New Roman"/>
          <w:color w:val="000000"/>
        </w:rPr>
        <w:t>, setting it to 1000 bootstrap replications</w:t>
      </w:r>
      <w:r>
        <w:rPr>
          <w:rFonts w:ascii="Times New Roman" w:hAnsi="Times New Roman" w:cs="Times New Roman"/>
          <w:color w:val="000000"/>
        </w:rPr>
        <w:t xml:space="preserve">. </w:t>
      </w:r>
      <w:r w:rsidR="00F3203C">
        <w:rPr>
          <w:rFonts w:ascii="Times New Roman" w:hAnsi="Times New Roman" w:cs="Times New Roman"/>
          <w:color w:val="000000"/>
        </w:rPr>
        <w:t xml:space="preserve">This analysis was useful to contrast species positions against previously published </w:t>
      </w:r>
      <w:r w:rsidR="009370E1">
        <w:rPr>
          <w:rFonts w:ascii="Times New Roman" w:hAnsi="Times New Roman" w:cs="Times New Roman"/>
          <w:color w:val="000000"/>
        </w:rPr>
        <w:t>trees</w:t>
      </w:r>
      <w:r w:rsidR="00A67CAC">
        <w:rPr>
          <w:rFonts w:ascii="Times New Roman" w:hAnsi="Times New Roman" w:cs="Times New Roman"/>
          <w:color w:val="000000"/>
        </w:rPr>
        <w:t xml:space="preserve"> using smaller datasets</w:t>
      </w:r>
      <w:r w:rsidR="00C71F4D">
        <w:rPr>
          <w:rFonts w:ascii="Times New Roman" w:hAnsi="Times New Roman" w:cs="Times New Roman"/>
          <w:color w:val="000000"/>
        </w:rPr>
        <w:t xml:space="preserve"> and to observe general patterns in support and topology among the </w:t>
      </w:r>
      <w:r w:rsidR="006E48F9">
        <w:rPr>
          <w:rFonts w:ascii="Times New Roman" w:hAnsi="Times New Roman" w:cs="Times New Roman"/>
          <w:color w:val="000000"/>
        </w:rPr>
        <w:t>eight</w:t>
      </w:r>
      <w:r w:rsidR="00C71F4D">
        <w:rPr>
          <w:rFonts w:ascii="Times New Roman" w:hAnsi="Times New Roman" w:cs="Times New Roman"/>
          <w:color w:val="000000"/>
        </w:rPr>
        <w:t xml:space="preserve"> subtribes</w:t>
      </w:r>
      <w:r w:rsidR="006E48F9">
        <w:rPr>
          <w:rFonts w:ascii="Times New Roman" w:hAnsi="Times New Roman" w:cs="Times New Roman"/>
          <w:color w:val="000000"/>
        </w:rPr>
        <w:t xml:space="preserve"> focused in here</w:t>
      </w:r>
      <w:r w:rsidR="00C71F4D">
        <w:rPr>
          <w:rFonts w:ascii="Times New Roman" w:hAnsi="Times New Roman" w:cs="Times New Roman"/>
          <w:color w:val="000000"/>
        </w:rPr>
        <w:t xml:space="preserve">. </w:t>
      </w:r>
    </w:p>
    <w:p w14:paraId="295C1DDD" w14:textId="1C306308" w:rsidR="00DF11BD" w:rsidRPr="00D1619A" w:rsidRDefault="00FE1E23" w:rsidP="00D97896">
      <w:pPr>
        <w:spacing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We then filtered three subsets </w:t>
      </w:r>
      <w:r w:rsidR="00A52306">
        <w:rPr>
          <w:rFonts w:ascii="Times New Roman" w:hAnsi="Times New Roman" w:cs="Times New Roman"/>
          <w:color w:val="000000"/>
        </w:rPr>
        <w:t>matrices that were complete for all molecular markers</w:t>
      </w:r>
      <w:r w:rsidR="00B87498">
        <w:rPr>
          <w:rFonts w:ascii="Times New Roman" w:hAnsi="Times New Roman" w:cs="Times New Roman"/>
          <w:color w:val="000000"/>
        </w:rPr>
        <w:t xml:space="preserve">: </w:t>
      </w:r>
      <w:r w:rsidR="001616C4">
        <w:rPr>
          <w:rFonts w:ascii="Times New Roman" w:hAnsi="Times New Roman" w:cs="Times New Roman"/>
          <w:color w:val="000000"/>
        </w:rPr>
        <w:t xml:space="preserve">(1) </w:t>
      </w:r>
      <w:r w:rsidR="00B87498">
        <w:rPr>
          <w:rFonts w:ascii="Times New Roman" w:hAnsi="Times New Roman" w:cs="Times New Roman"/>
          <w:color w:val="000000"/>
        </w:rPr>
        <w:t xml:space="preserve">a subset of 52 </w:t>
      </w:r>
      <w:r w:rsidR="001616C4">
        <w:rPr>
          <w:rFonts w:ascii="Times New Roman" w:hAnsi="Times New Roman" w:cs="Times New Roman"/>
          <w:color w:val="000000"/>
        </w:rPr>
        <w:t>tips</w:t>
      </w:r>
      <w:r w:rsidR="00B87498">
        <w:rPr>
          <w:rFonts w:ascii="Times New Roman" w:hAnsi="Times New Roman" w:cs="Times New Roman"/>
          <w:color w:val="000000"/>
        </w:rPr>
        <w:t xml:space="preserve"> for which all the nine markers were available (henceforward “</w:t>
      </w:r>
      <w:r w:rsidR="009F6C8A">
        <w:rPr>
          <w:rFonts w:ascii="Times New Roman" w:hAnsi="Times New Roman" w:cs="Times New Roman"/>
          <w:color w:val="000000"/>
        </w:rPr>
        <w:t>the a</w:t>
      </w:r>
      <w:r w:rsidR="00B87498">
        <w:rPr>
          <w:rFonts w:ascii="Times New Roman" w:hAnsi="Times New Roman" w:cs="Times New Roman"/>
          <w:color w:val="000000"/>
        </w:rPr>
        <w:t>ll52”</w:t>
      </w:r>
      <w:r w:rsidR="001616C4">
        <w:rPr>
          <w:rFonts w:ascii="Times New Roman" w:hAnsi="Times New Roman" w:cs="Times New Roman"/>
          <w:color w:val="000000"/>
        </w:rPr>
        <w:t xml:space="preserve"> set); (2)</w:t>
      </w:r>
      <w:r w:rsidR="00B87498">
        <w:rPr>
          <w:rFonts w:ascii="Times New Roman" w:hAnsi="Times New Roman" w:cs="Times New Roman"/>
          <w:color w:val="000000"/>
        </w:rPr>
        <w:t xml:space="preserve"> a subset of 295 </w:t>
      </w:r>
      <w:r w:rsidR="001616C4">
        <w:rPr>
          <w:rFonts w:ascii="Times New Roman" w:hAnsi="Times New Roman" w:cs="Times New Roman"/>
          <w:color w:val="000000"/>
        </w:rPr>
        <w:t>tips</w:t>
      </w:r>
      <w:r w:rsidR="00B87498">
        <w:rPr>
          <w:rFonts w:ascii="Times New Roman" w:hAnsi="Times New Roman" w:cs="Times New Roman"/>
          <w:color w:val="000000"/>
        </w:rPr>
        <w:t xml:space="preserve"> for which all the five markers </w:t>
      </w:r>
      <w:r w:rsidR="001616C4">
        <w:rPr>
          <w:rFonts w:ascii="Times New Roman" w:hAnsi="Times New Roman" w:cs="Times New Roman"/>
          <w:color w:val="000000"/>
        </w:rPr>
        <w:t>frequently</w:t>
      </w:r>
      <w:r w:rsidR="00B87498">
        <w:rPr>
          <w:rFonts w:ascii="Times New Roman" w:hAnsi="Times New Roman" w:cs="Times New Roman"/>
          <w:color w:val="000000"/>
        </w:rPr>
        <w:t xml:space="preserve"> used in studies of the large </w:t>
      </w:r>
      <w:r w:rsidR="00E81231">
        <w:rPr>
          <w:rFonts w:ascii="Times New Roman" w:hAnsi="Times New Roman" w:cs="Times New Roman"/>
          <w:color w:val="000000"/>
        </w:rPr>
        <w:t xml:space="preserve">genus </w:t>
      </w:r>
      <w:proofErr w:type="spellStart"/>
      <w:r w:rsidR="00E81231" w:rsidRPr="00E81231">
        <w:rPr>
          <w:rFonts w:ascii="Times New Roman" w:hAnsi="Times New Roman" w:cs="Times New Roman"/>
          <w:i/>
          <w:color w:val="000000"/>
        </w:rPr>
        <w:t>Myrcia</w:t>
      </w:r>
      <w:proofErr w:type="spellEnd"/>
      <w:r w:rsidR="00B87498">
        <w:rPr>
          <w:rFonts w:ascii="Times New Roman" w:hAnsi="Times New Roman" w:cs="Times New Roman"/>
          <w:color w:val="000000"/>
        </w:rPr>
        <w:t xml:space="preserve"> were </w:t>
      </w:r>
      <w:r w:rsidR="001616C4">
        <w:rPr>
          <w:rFonts w:ascii="Times New Roman" w:hAnsi="Times New Roman" w:cs="Times New Roman"/>
          <w:color w:val="000000"/>
        </w:rPr>
        <w:t>sampled</w:t>
      </w:r>
      <w:r w:rsidR="00B87498">
        <w:rPr>
          <w:rFonts w:ascii="Times New Roman" w:hAnsi="Times New Roman" w:cs="Times New Roman"/>
          <w:color w:val="000000"/>
        </w:rPr>
        <w:t xml:space="preserve"> (i.e. nuclear ITS and </w:t>
      </w:r>
      <w:r w:rsidR="00E81231">
        <w:rPr>
          <w:rFonts w:ascii="Times New Roman" w:hAnsi="Times New Roman" w:cs="Times New Roman"/>
          <w:color w:val="000000"/>
        </w:rPr>
        <w:t xml:space="preserve">the </w:t>
      </w:r>
      <w:r w:rsidR="00B87498">
        <w:rPr>
          <w:rFonts w:ascii="Times New Roman" w:hAnsi="Times New Roman" w:cs="Times New Roman"/>
          <w:color w:val="000000"/>
        </w:rPr>
        <w:t>plastid</w:t>
      </w:r>
      <w:r w:rsidR="00E81231">
        <w:rPr>
          <w:rFonts w:ascii="Times New Roman" w:hAnsi="Times New Roman" w:cs="Times New Roman"/>
          <w:color w:val="000000"/>
        </w:rPr>
        <w:t xml:space="preserve"> </w:t>
      </w:r>
      <w:proofErr w:type="spellStart"/>
      <w:r w:rsidR="00E81231">
        <w:rPr>
          <w:rFonts w:ascii="Times New Roman" w:hAnsi="Times New Roman" w:cs="Times New Roman"/>
          <w:color w:val="000000"/>
        </w:rPr>
        <w:t>trnL-trnF</w:t>
      </w:r>
      <w:proofErr w:type="spellEnd"/>
      <w:r w:rsidR="00E81231">
        <w:rPr>
          <w:rFonts w:ascii="Times New Roman" w:hAnsi="Times New Roman" w:cs="Times New Roman"/>
          <w:color w:val="000000"/>
        </w:rPr>
        <w:t xml:space="preserve">, </w:t>
      </w:r>
      <w:proofErr w:type="spellStart"/>
      <w:r w:rsidR="00E81231">
        <w:rPr>
          <w:rFonts w:ascii="Times New Roman" w:hAnsi="Times New Roman" w:cs="Times New Roman"/>
          <w:color w:val="000000"/>
        </w:rPr>
        <w:t>ndhF</w:t>
      </w:r>
      <w:proofErr w:type="spellEnd"/>
      <w:r w:rsidR="00E81231">
        <w:rPr>
          <w:rFonts w:ascii="Times New Roman" w:hAnsi="Times New Roman" w:cs="Times New Roman"/>
          <w:color w:val="000000"/>
        </w:rPr>
        <w:t xml:space="preserve">, </w:t>
      </w:r>
      <w:proofErr w:type="spellStart"/>
      <w:r w:rsidR="00E81231">
        <w:rPr>
          <w:rFonts w:ascii="Times New Roman" w:hAnsi="Times New Roman" w:cs="Times New Roman"/>
          <w:color w:val="000000"/>
        </w:rPr>
        <w:t>psbA-trnH</w:t>
      </w:r>
      <w:proofErr w:type="spellEnd"/>
      <w:r w:rsidR="00E81231">
        <w:rPr>
          <w:rFonts w:ascii="Times New Roman" w:hAnsi="Times New Roman" w:cs="Times New Roman"/>
          <w:color w:val="000000"/>
        </w:rPr>
        <w:t xml:space="preserve"> and trnQ-rps16</w:t>
      </w:r>
      <w:r w:rsidR="001616C4">
        <w:rPr>
          <w:rFonts w:ascii="Times New Roman" w:hAnsi="Times New Roman" w:cs="Times New Roman"/>
          <w:color w:val="000000"/>
        </w:rPr>
        <w:t xml:space="preserve">; see Lucas et al., 2011; </w:t>
      </w:r>
      <w:proofErr w:type="spellStart"/>
      <w:r w:rsidR="001616C4">
        <w:rPr>
          <w:rFonts w:ascii="Times New Roman" w:hAnsi="Times New Roman" w:cs="Times New Roman"/>
          <w:color w:val="000000"/>
        </w:rPr>
        <w:t>Staggemeier</w:t>
      </w:r>
      <w:proofErr w:type="spellEnd"/>
      <w:r w:rsidR="001616C4">
        <w:rPr>
          <w:rFonts w:ascii="Times New Roman" w:hAnsi="Times New Roman" w:cs="Times New Roman"/>
          <w:color w:val="000000"/>
        </w:rPr>
        <w:t xml:space="preserve"> et al., 2015; </w:t>
      </w:r>
      <w:r w:rsidR="00F705E1">
        <w:rPr>
          <w:rFonts w:ascii="Times New Roman" w:hAnsi="Times New Roman" w:cs="Times New Roman"/>
          <w:color w:val="000000"/>
        </w:rPr>
        <w:t xml:space="preserve">Wilson et al., 2016; </w:t>
      </w:r>
      <w:r w:rsidR="001616C4">
        <w:rPr>
          <w:rFonts w:ascii="Times New Roman" w:hAnsi="Times New Roman" w:cs="Times New Roman"/>
          <w:color w:val="000000"/>
        </w:rPr>
        <w:t>Santos et al., 2016,</w:t>
      </w:r>
      <w:r w:rsidR="00E81231">
        <w:rPr>
          <w:rFonts w:ascii="Times New Roman" w:hAnsi="Times New Roman" w:cs="Times New Roman"/>
          <w:color w:val="000000"/>
        </w:rPr>
        <w:t xml:space="preserve"> </w:t>
      </w:r>
      <w:r w:rsidR="001616C4">
        <w:rPr>
          <w:rFonts w:ascii="Times New Roman" w:hAnsi="Times New Roman" w:cs="Times New Roman"/>
          <w:color w:val="000000"/>
        </w:rPr>
        <w:t>2017;</w:t>
      </w:r>
      <w:r w:rsidR="00B87498">
        <w:rPr>
          <w:rFonts w:ascii="Times New Roman" w:hAnsi="Times New Roman" w:cs="Times New Roman"/>
          <w:color w:val="000000"/>
        </w:rPr>
        <w:t xml:space="preserve"> </w:t>
      </w:r>
      <w:r w:rsidR="001616C4">
        <w:rPr>
          <w:rFonts w:ascii="Times New Roman" w:hAnsi="Times New Roman" w:cs="Times New Roman"/>
          <w:color w:val="000000"/>
        </w:rPr>
        <w:t xml:space="preserve">Amorim et al., 2019; </w:t>
      </w:r>
      <w:r w:rsidR="00E81231">
        <w:rPr>
          <w:rFonts w:ascii="Times New Roman" w:hAnsi="Times New Roman" w:cs="Times New Roman"/>
          <w:color w:val="000000"/>
        </w:rPr>
        <w:t xml:space="preserve">L.L. </w:t>
      </w:r>
      <w:r w:rsidR="001616C4">
        <w:rPr>
          <w:rFonts w:ascii="Times New Roman" w:hAnsi="Times New Roman" w:cs="Times New Roman"/>
          <w:color w:val="000000"/>
        </w:rPr>
        <w:t xml:space="preserve">Santos in prep.); and (3) a subset of 314 tips for which all the five markers frequently used in studies of the large </w:t>
      </w:r>
      <w:r w:rsidR="00E81231">
        <w:rPr>
          <w:rFonts w:ascii="Times New Roman" w:hAnsi="Times New Roman" w:cs="Times New Roman"/>
          <w:color w:val="000000"/>
        </w:rPr>
        <w:t xml:space="preserve">genus </w:t>
      </w:r>
      <w:r w:rsidR="00E81231" w:rsidRPr="00E81231">
        <w:rPr>
          <w:rFonts w:ascii="Times New Roman" w:hAnsi="Times New Roman" w:cs="Times New Roman"/>
          <w:i/>
          <w:color w:val="000000"/>
        </w:rPr>
        <w:t>Eugenia</w:t>
      </w:r>
      <w:r w:rsidR="001616C4">
        <w:rPr>
          <w:rFonts w:ascii="Times New Roman" w:hAnsi="Times New Roman" w:cs="Times New Roman"/>
          <w:color w:val="000000"/>
        </w:rPr>
        <w:t xml:space="preserve"> were sampled (the nuclear ITS and the plastid</w:t>
      </w:r>
      <w:r w:rsidR="00E81231">
        <w:rPr>
          <w:rFonts w:ascii="Times New Roman" w:hAnsi="Times New Roman" w:cs="Times New Roman"/>
          <w:color w:val="000000"/>
        </w:rPr>
        <w:t xml:space="preserve"> trnQ-rps16, </w:t>
      </w:r>
      <w:proofErr w:type="spellStart"/>
      <w:r w:rsidR="00E81231">
        <w:rPr>
          <w:rFonts w:ascii="Times New Roman" w:hAnsi="Times New Roman" w:cs="Times New Roman"/>
          <w:color w:val="000000"/>
        </w:rPr>
        <w:t>psbA-</w:t>
      </w:r>
      <w:r w:rsidR="00784DB4">
        <w:rPr>
          <w:rFonts w:ascii="Times New Roman" w:hAnsi="Times New Roman" w:cs="Times New Roman"/>
          <w:color w:val="000000"/>
        </w:rPr>
        <w:t>trnH</w:t>
      </w:r>
      <w:proofErr w:type="spellEnd"/>
      <w:r w:rsidR="00784DB4">
        <w:rPr>
          <w:rFonts w:ascii="Times New Roman" w:hAnsi="Times New Roman" w:cs="Times New Roman"/>
          <w:color w:val="000000"/>
        </w:rPr>
        <w:t>, rpl16 and rpl32-trnL</w:t>
      </w:r>
      <w:r w:rsidR="001616C4">
        <w:rPr>
          <w:rFonts w:ascii="Times New Roman" w:hAnsi="Times New Roman" w:cs="Times New Roman"/>
          <w:color w:val="000000"/>
        </w:rPr>
        <w:t xml:space="preserve">; see </w:t>
      </w:r>
      <w:proofErr w:type="spellStart"/>
      <w:r w:rsidR="001616C4">
        <w:rPr>
          <w:rFonts w:ascii="Times New Roman" w:hAnsi="Times New Roman" w:cs="Times New Roman"/>
          <w:color w:val="000000"/>
        </w:rPr>
        <w:t>Mazine</w:t>
      </w:r>
      <w:proofErr w:type="spellEnd"/>
      <w:r w:rsidR="001616C4">
        <w:rPr>
          <w:rFonts w:ascii="Times New Roman" w:hAnsi="Times New Roman" w:cs="Times New Roman"/>
          <w:color w:val="000000"/>
        </w:rPr>
        <w:t xml:space="preserve"> et al., 2014, 2018; Bunger et al., 2016, </w:t>
      </w:r>
      <w:proofErr w:type="spellStart"/>
      <w:r w:rsidR="001616C4">
        <w:rPr>
          <w:rFonts w:ascii="Times New Roman" w:hAnsi="Times New Roman" w:cs="Times New Roman"/>
          <w:color w:val="000000"/>
        </w:rPr>
        <w:t>Faria</w:t>
      </w:r>
      <w:proofErr w:type="spellEnd"/>
      <w:r w:rsidR="001616C4">
        <w:rPr>
          <w:rFonts w:ascii="Times New Roman" w:hAnsi="Times New Roman" w:cs="Times New Roman"/>
          <w:color w:val="000000"/>
        </w:rPr>
        <w:t xml:space="preserve"> 2014; Giaretta et al.; 2019)</w:t>
      </w:r>
      <w:r w:rsidR="00194BB8">
        <w:rPr>
          <w:rFonts w:ascii="Times New Roman" w:hAnsi="Times New Roman" w:cs="Times New Roman"/>
          <w:color w:val="000000"/>
        </w:rPr>
        <w:t xml:space="preserve"> (see also Table 1)</w:t>
      </w:r>
      <w:r w:rsidR="00784DB4">
        <w:rPr>
          <w:rFonts w:ascii="Times New Roman" w:hAnsi="Times New Roman" w:cs="Times New Roman"/>
          <w:color w:val="000000"/>
        </w:rPr>
        <w:t>. Using these subsets, we ran separate ML analyse</w:t>
      </w:r>
      <w:r w:rsidR="00DF11BD">
        <w:rPr>
          <w:rFonts w:ascii="Times New Roman" w:hAnsi="Times New Roman" w:cs="Times New Roman"/>
          <w:color w:val="000000"/>
        </w:rPr>
        <w:t xml:space="preserve">s for each </w:t>
      </w:r>
      <w:r w:rsidR="00A41A1F">
        <w:rPr>
          <w:rFonts w:ascii="Times New Roman" w:hAnsi="Times New Roman" w:cs="Times New Roman"/>
          <w:color w:val="000000"/>
        </w:rPr>
        <w:t>different marker in each subset</w:t>
      </w:r>
      <w:r w:rsidR="00DF11BD">
        <w:rPr>
          <w:rFonts w:ascii="Times New Roman" w:hAnsi="Times New Roman" w:cs="Times New Roman"/>
          <w:color w:val="000000"/>
        </w:rPr>
        <w:t>.</w:t>
      </w:r>
      <w:r w:rsidR="00784DB4">
        <w:rPr>
          <w:rFonts w:ascii="Times New Roman" w:hAnsi="Times New Roman" w:cs="Times New Roman"/>
          <w:color w:val="000000"/>
        </w:rPr>
        <w:t xml:space="preserve"> We also ran ML analyse</w:t>
      </w:r>
      <w:r w:rsidR="00A41A1F">
        <w:rPr>
          <w:rFonts w:ascii="Times New Roman" w:hAnsi="Times New Roman" w:cs="Times New Roman"/>
          <w:color w:val="000000"/>
        </w:rPr>
        <w:t xml:space="preserve">s for combining partitions from different organelles (“nuclear” and “plastid”) and one analysis for the </w:t>
      </w:r>
      <w:r w:rsidR="00D97896">
        <w:rPr>
          <w:rFonts w:ascii="Times New Roman" w:hAnsi="Times New Roman" w:cs="Times New Roman"/>
          <w:color w:val="000000"/>
        </w:rPr>
        <w:t>full-concatenated</w:t>
      </w:r>
      <w:r w:rsidR="00A41A1F">
        <w:rPr>
          <w:rFonts w:ascii="Times New Roman" w:hAnsi="Times New Roman" w:cs="Times New Roman"/>
          <w:color w:val="000000"/>
        </w:rPr>
        <w:t xml:space="preserve"> matrix in each </w:t>
      </w:r>
      <w:r w:rsidR="00D97896">
        <w:rPr>
          <w:rFonts w:ascii="Times New Roman" w:hAnsi="Times New Roman" w:cs="Times New Roman"/>
          <w:color w:val="000000"/>
        </w:rPr>
        <w:t>subset</w:t>
      </w:r>
      <w:r w:rsidR="00A41A1F">
        <w:rPr>
          <w:rFonts w:ascii="Times New Roman" w:hAnsi="Times New Roman" w:cs="Times New Roman"/>
          <w:color w:val="000000"/>
        </w:rPr>
        <w:t xml:space="preserve"> (i.e. “full” analysis)</w:t>
      </w:r>
      <w:r w:rsidR="00105C09">
        <w:rPr>
          <w:rFonts w:ascii="Times New Roman" w:hAnsi="Times New Roman" w:cs="Times New Roman"/>
          <w:color w:val="000000"/>
        </w:rPr>
        <w:t>.</w:t>
      </w:r>
      <w:r w:rsidR="00784DB4">
        <w:rPr>
          <w:rFonts w:ascii="Times New Roman" w:hAnsi="Times New Roman" w:cs="Times New Roman"/>
          <w:color w:val="000000"/>
        </w:rPr>
        <w:t xml:space="preserve"> All ML analyses were ru</w:t>
      </w:r>
      <w:r w:rsidR="00DF11BD">
        <w:rPr>
          <w:rFonts w:ascii="Times New Roman" w:hAnsi="Times New Roman" w:cs="Times New Roman"/>
          <w:color w:val="000000"/>
        </w:rPr>
        <w:t>n using the same methods and settings as described above.</w:t>
      </w:r>
    </w:p>
    <w:p w14:paraId="5DC01215" w14:textId="0D99BAC3" w:rsidR="00D6460F" w:rsidRPr="005802BF" w:rsidRDefault="00E80089" w:rsidP="005802BF">
      <w:pPr>
        <w:spacing w:line="360" w:lineRule="auto"/>
        <w:ind w:firstLine="720"/>
        <w:jc w:val="both"/>
        <w:rPr>
          <w:rFonts w:ascii="Times New Roman" w:hAnsi="Times New Roman" w:cs="Times New Roman"/>
          <w:color w:val="000000"/>
        </w:rPr>
      </w:pPr>
      <w:r>
        <w:rPr>
          <w:rFonts w:ascii="Times New Roman" w:hAnsi="Times New Roman" w:cs="Times New Roman"/>
          <w:color w:val="000000"/>
        </w:rPr>
        <w:t>To compare</w:t>
      </w:r>
      <w:r w:rsidR="00DF11BD" w:rsidRPr="00D1619A">
        <w:rPr>
          <w:rFonts w:ascii="Times New Roman" w:hAnsi="Times New Roman" w:cs="Times New Roman"/>
          <w:color w:val="000000"/>
        </w:rPr>
        <w:t xml:space="preserve"> topologies</w:t>
      </w:r>
      <w:r w:rsidR="00D97896">
        <w:rPr>
          <w:rFonts w:ascii="Times New Roman" w:hAnsi="Times New Roman" w:cs="Times New Roman"/>
          <w:color w:val="000000"/>
        </w:rPr>
        <w:t xml:space="preserve"> and supports of each marker and combined partition against the full analysis</w:t>
      </w:r>
      <w:r>
        <w:rPr>
          <w:rFonts w:ascii="Times New Roman" w:hAnsi="Times New Roman" w:cs="Times New Roman"/>
          <w:color w:val="000000"/>
        </w:rPr>
        <w:t>,</w:t>
      </w:r>
      <w:r w:rsidR="00D97896">
        <w:rPr>
          <w:rFonts w:ascii="Times New Roman" w:hAnsi="Times New Roman" w:cs="Times New Roman"/>
          <w:color w:val="000000"/>
        </w:rPr>
        <w:t xml:space="preserve"> </w:t>
      </w:r>
      <w:r>
        <w:rPr>
          <w:rFonts w:ascii="Times New Roman" w:hAnsi="Times New Roman" w:cs="Times New Roman"/>
          <w:color w:val="000000"/>
        </w:rPr>
        <w:t xml:space="preserve">we used </w:t>
      </w:r>
      <w:r w:rsidR="00D97896">
        <w:rPr>
          <w:rFonts w:ascii="Times New Roman" w:hAnsi="Times New Roman" w:cs="Times New Roman"/>
          <w:color w:val="000000"/>
        </w:rPr>
        <w:t xml:space="preserve">three approaches. First, </w:t>
      </w:r>
      <w:r w:rsidR="008C07B3">
        <w:rPr>
          <w:rFonts w:ascii="Times New Roman" w:hAnsi="Times New Roman" w:cs="Times New Roman"/>
          <w:color w:val="000000"/>
        </w:rPr>
        <w:t xml:space="preserve">we extracted </w:t>
      </w:r>
      <w:r w:rsidR="006035AE">
        <w:rPr>
          <w:rFonts w:ascii="Times New Roman" w:hAnsi="Times New Roman" w:cs="Times New Roman"/>
          <w:color w:val="000000"/>
        </w:rPr>
        <w:t>all</w:t>
      </w:r>
      <w:r w:rsidR="008C07B3">
        <w:rPr>
          <w:rFonts w:ascii="Times New Roman" w:hAnsi="Times New Roman" w:cs="Times New Roman"/>
          <w:color w:val="000000"/>
        </w:rPr>
        <w:t xml:space="preserve"> bootstrap values </w:t>
      </w:r>
      <w:r w:rsidR="00C844A8">
        <w:rPr>
          <w:rFonts w:ascii="Times New Roman" w:hAnsi="Times New Roman" w:cs="Times New Roman"/>
          <w:color w:val="000000"/>
        </w:rPr>
        <w:t>in each tree and compared their median, highlighting which tree</w:t>
      </w:r>
      <w:r w:rsidR="006035AE">
        <w:rPr>
          <w:rFonts w:ascii="Times New Roman" w:hAnsi="Times New Roman" w:cs="Times New Roman"/>
          <w:color w:val="000000"/>
        </w:rPr>
        <w:t>s</w:t>
      </w:r>
      <w:r w:rsidR="00C844A8">
        <w:rPr>
          <w:rFonts w:ascii="Times New Roman" w:hAnsi="Times New Roman" w:cs="Times New Roman"/>
          <w:color w:val="000000"/>
        </w:rPr>
        <w:t xml:space="preserve"> had highest general support. Then, </w:t>
      </w:r>
      <w:r w:rsidR="00825C79">
        <w:rPr>
          <w:rFonts w:ascii="Times New Roman" w:hAnsi="Times New Roman" w:cs="Times New Roman"/>
          <w:color w:val="000000"/>
        </w:rPr>
        <w:t xml:space="preserve">we estimated the similarity between the topology of each marker against the full analysis by extracting a matrix of distances </w:t>
      </w:r>
      <w:r w:rsidR="00C8685C">
        <w:rPr>
          <w:rFonts w:ascii="Times New Roman" w:hAnsi="Times New Roman" w:cs="Times New Roman"/>
          <w:color w:val="000000"/>
        </w:rPr>
        <w:t>among</w:t>
      </w:r>
      <w:r w:rsidR="00E22741">
        <w:rPr>
          <w:rFonts w:ascii="Times New Roman" w:hAnsi="Times New Roman" w:cs="Times New Roman"/>
          <w:color w:val="000000"/>
        </w:rPr>
        <w:t xml:space="preserve"> tips and calculating </w:t>
      </w:r>
      <w:r w:rsidR="00825C79">
        <w:rPr>
          <w:rFonts w:ascii="Times New Roman" w:hAnsi="Times New Roman" w:cs="Times New Roman"/>
          <w:color w:val="000000"/>
        </w:rPr>
        <w:t xml:space="preserve">Mantel statistics between pairs of matrices. </w:t>
      </w:r>
      <w:r w:rsidR="00A0520B">
        <w:rPr>
          <w:rFonts w:ascii="Times New Roman" w:hAnsi="Times New Roman" w:cs="Times New Roman"/>
          <w:color w:val="000000"/>
        </w:rPr>
        <w:t xml:space="preserve">The </w:t>
      </w:r>
      <w:proofErr w:type="spellStart"/>
      <w:r w:rsidR="00A0520B">
        <w:rPr>
          <w:rFonts w:ascii="Times New Roman" w:hAnsi="Times New Roman" w:cs="Times New Roman"/>
          <w:color w:val="000000"/>
        </w:rPr>
        <w:t>posthoc</w:t>
      </w:r>
      <w:proofErr w:type="spellEnd"/>
      <w:r w:rsidR="00A0520B">
        <w:rPr>
          <w:rFonts w:ascii="Times New Roman" w:hAnsi="Times New Roman" w:cs="Times New Roman"/>
          <w:color w:val="000000"/>
        </w:rPr>
        <w:t xml:space="preserve"> significance </w:t>
      </w:r>
      <w:r w:rsidR="00A0520B">
        <w:rPr>
          <w:rFonts w:ascii="Times New Roman" w:hAnsi="Times New Roman" w:cs="Times New Roman"/>
          <w:color w:val="000000"/>
        </w:rPr>
        <w:lastRenderedPageBreak/>
        <w:t>value</w:t>
      </w:r>
      <w:r w:rsidR="00E22741">
        <w:rPr>
          <w:rFonts w:ascii="Times New Roman" w:hAnsi="Times New Roman" w:cs="Times New Roman"/>
          <w:color w:val="000000"/>
        </w:rPr>
        <w:t>s were estimated following the P</w:t>
      </w:r>
      <w:r w:rsidR="00A0520B">
        <w:rPr>
          <w:rFonts w:ascii="Times New Roman" w:hAnsi="Times New Roman" w:cs="Times New Roman"/>
          <w:color w:val="000000"/>
        </w:rPr>
        <w:t>earson</w:t>
      </w:r>
      <w:r w:rsidR="00E22741">
        <w:rPr>
          <w:rFonts w:ascii="Times New Roman" w:hAnsi="Times New Roman" w:cs="Times New Roman"/>
          <w:color w:val="000000"/>
        </w:rPr>
        <w:t>’s</w:t>
      </w:r>
      <w:r w:rsidR="00A0520B">
        <w:rPr>
          <w:rFonts w:ascii="Times New Roman" w:hAnsi="Times New Roman" w:cs="Times New Roman"/>
          <w:color w:val="000000"/>
        </w:rPr>
        <w:t xml:space="preserve"> method and 1000 permutations, using functions of the R packages </w:t>
      </w:r>
      <w:r w:rsidR="00A0520B" w:rsidRPr="00A0520B">
        <w:rPr>
          <w:rFonts w:ascii="Times New Roman" w:hAnsi="Times New Roman" w:cs="Times New Roman"/>
          <w:i/>
          <w:color w:val="000000"/>
        </w:rPr>
        <w:t>ape</w:t>
      </w:r>
      <w:r w:rsidR="00A0520B">
        <w:rPr>
          <w:rFonts w:ascii="Times New Roman" w:hAnsi="Times New Roman" w:cs="Times New Roman"/>
          <w:color w:val="000000"/>
        </w:rPr>
        <w:t xml:space="preserve"> and </w:t>
      </w:r>
      <w:r w:rsidR="00A0520B" w:rsidRPr="00A0520B">
        <w:rPr>
          <w:rFonts w:ascii="Times New Roman" w:hAnsi="Times New Roman" w:cs="Times New Roman"/>
          <w:i/>
          <w:color w:val="000000"/>
        </w:rPr>
        <w:t>vegan</w:t>
      </w:r>
      <w:r w:rsidR="00A0520B">
        <w:rPr>
          <w:rFonts w:ascii="Times New Roman" w:hAnsi="Times New Roman" w:cs="Times New Roman"/>
          <w:color w:val="000000"/>
        </w:rPr>
        <w:t xml:space="preserve"> (</w:t>
      </w:r>
      <w:proofErr w:type="spellStart"/>
      <w:r w:rsidR="00A0520B" w:rsidRPr="00E22741">
        <w:rPr>
          <w:rFonts w:ascii="Times New Roman" w:hAnsi="Times New Roman" w:cs="Times New Roman"/>
          <w:color w:val="000000"/>
          <w:highlight w:val="yellow"/>
        </w:rPr>
        <w:t>refes</w:t>
      </w:r>
      <w:proofErr w:type="spellEnd"/>
      <w:r w:rsidR="00A0520B">
        <w:rPr>
          <w:rFonts w:ascii="Times New Roman" w:hAnsi="Times New Roman" w:cs="Times New Roman"/>
          <w:color w:val="000000"/>
        </w:rPr>
        <w:t xml:space="preserve">). </w:t>
      </w:r>
      <w:r w:rsidR="00E22DAA">
        <w:rPr>
          <w:rFonts w:ascii="Times New Roman" w:hAnsi="Times New Roman" w:cs="Times New Roman"/>
          <w:color w:val="000000"/>
        </w:rPr>
        <w:t>Values range from 0 (topologies are completely different) to 1 (topologies are completely similar). Last</w:t>
      </w:r>
      <w:r w:rsidR="009F2FEE">
        <w:rPr>
          <w:rFonts w:ascii="Times New Roman" w:hAnsi="Times New Roman" w:cs="Times New Roman"/>
          <w:color w:val="000000"/>
        </w:rPr>
        <w:t>ly</w:t>
      </w:r>
      <w:r w:rsidR="00E22DAA">
        <w:rPr>
          <w:rFonts w:ascii="Times New Roman" w:hAnsi="Times New Roman" w:cs="Times New Roman"/>
          <w:color w:val="000000"/>
        </w:rPr>
        <w:t xml:space="preserve">, we </w:t>
      </w:r>
      <w:r w:rsidR="00ED18B0">
        <w:rPr>
          <w:rFonts w:ascii="Times New Roman" w:hAnsi="Times New Roman" w:cs="Times New Roman"/>
          <w:color w:val="000000"/>
        </w:rPr>
        <w:t xml:space="preserve">used functions of the R package </w:t>
      </w:r>
      <w:proofErr w:type="spellStart"/>
      <w:r w:rsidR="00ED18B0" w:rsidRPr="00ED18B0">
        <w:rPr>
          <w:rFonts w:ascii="Times New Roman" w:hAnsi="Times New Roman" w:cs="Times New Roman"/>
          <w:i/>
          <w:color w:val="000000"/>
        </w:rPr>
        <w:t>treespace</w:t>
      </w:r>
      <w:proofErr w:type="spellEnd"/>
      <w:r w:rsidR="00ED18B0">
        <w:rPr>
          <w:rFonts w:ascii="Times New Roman" w:hAnsi="Times New Roman" w:cs="Times New Roman"/>
          <w:color w:val="000000"/>
        </w:rPr>
        <w:t xml:space="preserve"> (</w:t>
      </w:r>
      <w:proofErr w:type="spellStart"/>
      <w:r w:rsidR="00ED18B0" w:rsidRPr="00E22741">
        <w:rPr>
          <w:rFonts w:ascii="Times New Roman" w:hAnsi="Times New Roman" w:cs="Times New Roman"/>
          <w:color w:val="000000"/>
          <w:highlight w:val="yellow"/>
        </w:rPr>
        <w:t>refe</w:t>
      </w:r>
      <w:proofErr w:type="spellEnd"/>
      <w:r w:rsidR="00ED18B0">
        <w:rPr>
          <w:rFonts w:ascii="Times New Roman" w:hAnsi="Times New Roman" w:cs="Times New Roman"/>
          <w:color w:val="000000"/>
        </w:rPr>
        <w:t xml:space="preserve">) to </w:t>
      </w:r>
      <w:r w:rsidR="001F1704">
        <w:rPr>
          <w:rFonts w:ascii="Times New Roman" w:hAnsi="Times New Roman" w:cs="Times New Roman"/>
          <w:color w:val="000000"/>
        </w:rPr>
        <w:t>simultaneously</w:t>
      </w:r>
      <w:r w:rsidR="00ED18B0">
        <w:rPr>
          <w:rFonts w:ascii="Times New Roman" w:hAnsi="Times New Roman" w:cs="Times New Roman"/>
          <w:color w:val="000000"/>
        </w:rPr>
        <w:t xml:space="preserve"> </w:t>
      </w:r>
      <w:r w:rsidR="001F1704">
        <w:rPr>
          <w:rFonts w:ascii="Times New Roman" w:hAnsi="Times New Roman" w:cs="Times New Roman"/>
          <w:color w:val="000000"/>
        </w:rPr>
        <w:t>explore resolution and topology inferred from different markers and partitions</w:t>
      </w:r>
      <w:r w:rsidR="009B5C4E">
        <w:rPr>
          <w:rFonts w:ascii="Times New Roman" w:hAnsi="Times New Roman" w:cs="Times New Roman"/>
          <w:color w:val="000000"/>
        </w:rPr>
        <w:t xml:space="preserve">, using a sample of 100 trees </w:t>
      </w:r>
      <w:r w:rsidR="00BA4D99">
        <w:rPr>
          <w:rFonts w:ascii="Times New Roman" w:hAnsi="Times New Roman" w:cs="Times New Roman"/>
          <w:color w:val="000000"/>
        </w:rPr>
        <w:t xml:space="preserve">randomly </w:t>
      </w:r>
      <w:r w:rsidR="009B5C4E">
        <w:rPr>
          <w:rFonts w:ascii="Times New Roman" w:hAnsi="Times New Roman" w:cs="Times New Roman"/>
          <w:color w:val="000000"/>
        </w:rPr>
        <w:t>extracted from the set of bootstrap replications</w:t>
      </w:r>
      <w:r w:rsidR="001F1704">
        <w:rPr>
          <w:rFonts w:ascii="Times New Roman" w:hAnsi="Times New Roman" w:cs="Times New Roman"/>
          <w:color w:val="000000"/>
        </w:rPr>
        <w:t xml:space="preserve">. This analysis is similar to a </w:t>
      </w:r>
      <w:r w:rsidR="00E22741">
        <w:rPr>
          <w:rFonts w:ascii="Times New Roman" w:hAnsi="Times New Roman" w:cs="Times New Roman"/>
          <w:color w:val="000000"/>
        </w:rPr>
        <w:t>multidimensional scaling</w:t>
      </w:r>
      <w:r w:rsidR="001F1704">
        <w:rPr>
          <w:rFonts w:ascii="Times New Roman" w:hAnsi="Times New Roman" w:cs="Times New Roman"/>
          <w:color w:val="000000"/>
        </w:rPr>
        <w:t xml:space="preserve"> and visually </w:t>
      </w:r>
      <w:r w:rsidR="00BA4D99">
        <w:rPr>
          <w:rFonts w:ascii="Times New Roman" w:hAnsi="Times New Roman" w:cs="Times New Roman"/>
          <w:color w:val="000000"/>
        </w:rPr>
        <w:t>depicts</w:t>
      </w:r>
      <w:r w:rsidR="001F1704">
        <w:rPr>
          <w:rFonts w:ascii="Times New Roman" w:hAnsi="Times New Roman" w:cs="Times New Roman"/>
          <w:color w:val="000000"/>
        </w:rPr>
        <w:t xml:space="preserve"> </w:t>
      </w:r>
      <w:r w:rsidR="009B5C4E">
        <w:rPr>
          <w:rFonts w:ascii="Times New Roman" w:hAnsi="Times New Roman" w:cs="Times New Roman"/>
          <w:color w:val="000000"/>
        </w:rPr>
        <w:t xml:space="preserve">how different topologies are similar (i.e. how much they overlap in the multidimensional space) and how robust is the support wield from each inference (i.e. the larger the area, the lower the support). </w:t>
      </w:r>
    </w:p>
    <w:p w14:paraId="6FA8E799" w14:textId="6848C13D" w:rsidR="00B75281" w:rsidRPr="003A77AD" w:rsidRDefault="00203F63" w:rsidP="003A77AD">
      <w:pPr>
        <w:pStyle w:val="Heading2"/>
        <w:rPr>
          <w:color w:val="auto"/>
          <w:sz w:val="22"/>
        </w:rPr>
      </w:pPr>
      <w:r w:rsidRPr="00203F63">
        <w:rPr>
          <w:color w:val="auto"/>
          <w:sz w:val="22"/>
        </w:rPr>
        <w:t>Identifying taxonomic</w:t>
      </w:r>
      <w:r w:rsidR="0005596D">
        <w:rPr>
          <w:color w:val="auto"/>
          <w:sz w:val="22"/>
        </w:rPr>
        <w:t>al</w:t>
      </w:r>
      <w:r w:rsidR="00A626AB">
        <w:rPr>
          <w:color w:val="auto"/>
          <w:sz w:val="22"/>
        </w:rPr>
        <w:t xml:space="preserve"> and geographical</w:t>
      </w:r>
      <w:r w:rsidRPr="00203F63">
        <w:rPr>
          <w:color w:val="auto"/>
          <w:sz w:val="22"/>
        </w:rPr>
        <w:t xml:space="preserve"> gaps</w:t>
      </w:r>
    </w:p>
    <w:p w14:paraId="7015BAE1" w14:textId="71E3F271" w:rsidR="0046100C" w:rsidRPr="00246A27" w:rsidRDefault="003A77AD" w:rsidP="008F69C9">
      <w:pPr>
        <w:spacing w:line="360" w:lineRule="auto"/>
        <w:ind w:firstLine="720"/>
        <w:jc w:val="both"/>
        <w:rPr>
          <w:rFonts w:ascii="Times New Roman" w:hAnsi="Times New Roman" w:cs="Times New Roman"/>
        </w:rPr>
      </w:pPr>
      <w:r>
        <w:rPr>
          <w:rFonts w:ascii="Times New Roman" w:hAnsi="Times New Roman" w:cs="Times New Roman"/>
        </w:rPr>
        <w:t>To visually inspect</w:t>
      </w:r>
      <w:r w:rsidR="00B75281">
        <w:rPr>
          <w:rFonts w:ascii="Times New Roman" w:hAnsi="Times New Roman" w:cs="Times New Roman"/>
        </w:rPr>
        <w:t xml:space="preserve"> how </w:t>
      </w:r>
      <w:r w:rsidR="00234F16">
        <w:rPr>
          <w:rFonts w:ascii="Times New Roman" w:hAnsi="Times New Roman" w:cs="Times New Roman"/>
        </w:rPr>
        <w:t>balanced is</w:t>
      </w:r>
      <w:r w:rsidR="00B75281">
        <w:rPr>
          <w:rFonts w:ascii="Times New Roman" w:hAnsi="Times New Roman" w:cs="Times New Roman"/>
        </w:rPr>
        <w:t xml:space="preserve"> the </w:t>
      </w:r>
      <w:r w:rsidR="001E60F9">
        <w:rPr>
          <w:rFonts w:ascii="Times New Roman" w:hAnsi="Times New Roman" w:cs="Times New Roman"/>
        </w:rPr>
        <w:t xml:space="preserve">data </w:t>
      </w:r>
      <w:r w:rsidR="00B75281">
        <w:rPr>
          <w:rFonts w:ascii="Times New Roman" w:hAnsi="Times New Roman" w:cs="Times New Roman"/>
        </w:rPr>
        <w:t xml:space="preserve">in terms of taxonomic coverage, we </w:t>
      </w:r>
      <w:r w:rsidR="002B73D7">
        <w:rPr>
          <w:rFonts w:ascii="Times New Roman" w:hAnsi="Times New Roman" w:cs="Times New Roman"/>
        </w:rPr>
        <w:t xml:space="preserve">estimated </w:t>
      </w:r>
      <w:r w:rsidR="001E60F9">
        <w:rPr>
          <w:rFonts w:ascii="Times New Roman" w:hAnsi="Times New Roman" w:cs="Times New Roman"/>
        </w:rPr>
        <w:t>the</w:t>
      </w:r>
      <w:r w:rsidR="00234F16">
        <w:rPr>
          <w:rFonts w:ascii="Times New Roman" w:hAnsi="Times New Roman" w:cs="Times New Roman"/>
        </w:rPr>
        <w:t>se</w:t>
      </w:r>
      <w:r w:rsidR="001E60F9">
        <w:rPr>
          <w:rFonts w:ascii="Times New Roman" w:hAnsi="Times New Roman" w:cs="Times New Roman"/>
        </w:rPr>
        <w:t xml:space="preserve"> </w:t>
      </w:r>
      <w:r w:rsidR="00917367">
        <w:rPr>
          <w:rFonts w:ascii="Times New Roman" w:hAnsi="Times New Roman" w:cs="Times New Roman"/>
        </w:rPr>
        <w:t>proportion</w:t>
      </w:r>
      <w:r w:rsidR="00234F16">
        <w:rPr>
          <w:rFonts w:ascii="Times New Roman" w:hAnsi="Times New Roman" w:cs="Times New Roman"/>
        </w:rPr>
        <w:t>s</w:t>
      </w:r>
      <w:r w:rsidR="00917367">
        <w:rPr>
          <w:rFonts w:ascii="Times New Roman" w:hAnsi="Times New Roman" w:cs="Times New Roman"/>
        </w:rPr>
        <w:t xml:space="preserve"> </w:t>
      </w:r>
      <w:r w:rsidR="00994315">
        <w:rPr>
          <w:rFonts w:ascii="Times New Roman" w:hAnsi="Times New Roman" w:cs="Times New Roman"/>
        </w:rPr>
        <w:t>for</w:t>
      </w:r>
      <w:r w:rsidR="002B73D7">
        <w:rPr>
          <w:rFonts w:ascii="Times New Roman" w:hAnsi="Times New Roman" w:cs="Times New Roman"/>
        </w:rPr>
        <w:t xml:space="preserve"> each major clade </w:t>
      </w:r>
      <w:r w:rsidR="00CF79AA">
        <w:rPr>
          <w:rFonts w:ascii="Times New Roman" w:hAnsi="Times New Roman" w:cs="Times New Roman"/>
        </w:rPr>
        <w:t>of the super matrix tree</w:t>
      </w:r>
      <w:r w:rsidR="001E60F9">
        <w:rPr>
          <w:rFonts w:ascii="Times New Roman" w:hAnsi="Times New Roman" w:cs="Times New Roman"/>
        </w:rPr>
        <w:t>.</w:t>
      </w:r>
      <w:r w:rsidR="001B339E">
        <w:rPr>
          <w:rFonts w:ascii="Times New Roman" w:hAnsi="Times New Roman" w:cs="Times New Roman"/>
        </w:rPr>
        <w:t xml:space="preserve"> </w:t>
      </w:r>
      <w:r w:rsidR="008B1240">
        <w:rPr>
          <w:rFonts w:ascii="Times New Roman" w:hAnsi="Times New Roman" w:cs="Times New Roman"/>
        </w:rPr>
        <w:t xml:space="preserve">This information </w:t>
      </w:r>
      <w:r w:rsidR="001B339E">
        <w:rPr>
          <w:rFonts w:ascii="Times New Roman" w:hAnsi="Times New Roman" w:cs="Times New Roman"/>
        </w:rPr>
        <w:t>is</w:t>
      </w:r>
      <w:r w:rsidR="008B1240">
        <w:rPr>
          <w:rFonts w:ascii="Times New Roman" w:hAnsi="Times New Roman" w:cs="Times New Roman"/>
        </w:rPr>
        <w:t xml:space="preserve"> useful to </w:t>
      </w:r>
      <w:r w:rsidR="00994315">
        <w:rPr>
          <w:rFonts w:ascii="Times New Roman" w:hAnsi="Times New Roman" w:cs="Times New Roman"/>
        </w:rPr>
        <w:t xml:space="preserve">establish where to invest resources </w:t>
      </w:r>
      <w:r w:rsidR="00217CD0">
        <w:rPr>
          <w:rFonts w:ascii="Times New Roman" w:hAnsi="Times New Roman" w:cs="Times New Roman"/>
        </w:rPr>
        <w:t>in</w:t>
      </w:r>
      <w:r w:rsidR="008B1240">
        <w:rPr>
          <w:rFonts w:ascii="Times New Roman" w:hAnsi="Times New Roman" w:cs="Times New Roman"/>
        </w:rPr>
        <w:t xml:space="preserve"> clades </w:t>
      </w:r>
      <w:r w:rsidR="00994315">
        <w:rPr>
          <w:rFonts w:ascii="Times New Roman" w:hAnsi="Times New Roman" w:cs="Times New Roman"/>
        </w:rPr>
        <w:t>that are in</w:t>
      </w:r>
      <w:r w:rsidR="008B1240">
        <w:rPr>
          <w:rFonts w:ascii="Times New Roman" w:hAnsi="Times New Roman" w:cs="Times New Roman"/>
        </w:rPr>
        <w:t xml:space="preserve"> need of further studies. </w:t>
      </w:r>
      <w:r w:rsidR="006E1DFD">
        <w:rPr>
          <w:rFonts w:ascii="Times New Roman" w:hAnsi="Times New Roman" w:cs="Times New Roman"/>
        </w:rPr>
        <w:t xml:space="preserve">To this end, we </w:t>
      </w:r>
      <w:r w:rsidR="00194932">
        <w:rPr>
          <w:rFonts w:ascii="Times New Roman" w:hAnsi="Times New Roman" w:cs="Times New Roman"/>
        </w:rPr>
        <w:t>annotated</w:t>
      </w:r>
      <w:r w:rsidR="006E1DFD">
        <w:rPr>
          <w:rFonts w:ascii="Times New Roman" w:hAnsi="Times New Roman" w:cs="Times New Roman"/>
        </w:rPr>
        <w:t xml:space="preserve"> </w:t>
      </w:r>
      <w:r w:rsidR="00F63484">
        <w:rPr>
          <w:rFonts w:ascii="Times New Roman" w:hAnsi="Times New Roman" w:cs="Times New Roman"/>
        </w:rPr>
        <w:t xml:space="preserve">total </w:t>
      </w:r>
      <w:r w:rsidR="006E1DFD">
        <w:rPr>
          <w:rFonts w:ascii="Times New Roman" w:hAnsi="Times New Roman" w:cs="Times New Roman"/>
        </w:rPr>
        <w:t xml:space="preserve">species estimate per section within the large </w:t>
      </w:r>
      <w:r w:rsidR="006E1DFD" w:rsidRPr="00615746">
        <w:rPr>
          <w:rFonts w:ascii="Times New Roman" w:hAnsi="Times New Roman" w:cs="Times New Roman"/>
          <w:i/>
        </w:rPr>
        <w:t>Eugenia</w:t>
      </w:r>
      <w:r w:rsidR="006E1DFD">
        <w:rPr>
          <w:rFonts w:ascii="Times New Roman" w:hAnsi="Times New Roman" w:cs="Times New Roman"/>
        </w:rPr>
        <w:t xml:space="preserve"> and </w:t>
      </w:r>
      <w:proofErr w:type="spellStart"/>
      <w:r w:rsidR="006E1DFD" w:rsidRPr="00615746">
        <w:rPr>
          <w:rFonts w:ascii="Times New Roman" w:hAnsi="Times New Roman" w:cs="Times New Roman"/>
          <w:i/>
        </w:rPr>
        <w:t>Myrcia</w:t>
      </w:r>
      <w:proofErr w:type="spellEnd"/>
      <w:r w:rsidR="006E1DFD">
        <w:rPr>
          <w:rFonts w:ascii="Times New Roman" w:hAnsi="Times New Roman" w:cs="Times New Roman"/>
        </w:rPr>
        <w:t xml:space="preserve"> from the literature (</w:t>
      </w:r>
      <w:proofErr w:type="spellStart"/>
      <w:r w:rsidR="006E1DFD">
        <w:rPr>
          <w:rFonts w:ascii="Times New Roman" w:hAnsi="Times New Roman" w:cs="Times New Roman"/>
        </w:rPr>
        <w:t>Mazine</w:t>
      </w:r>
      <w:proofErr w:type="spellEnd"/>
      <w:r w:rsidR="006E1DFD">
        <w:rPr>
          <w:rFonts w:ascii="Times New Roman" w:hAnsi="Times New Roman" w:cs="Times New Roman"/>
        </w:rPr>
        <w:t xml:space="preserve"> et al., 2018 and Lucas et al., 2018, respectively) and per genus from the WCSP (WCSP, 2020). </w:t>
      </w:r>
    </w:p>
    <w:p w14:paraId="06AA0B2E" w14:textId="0CFE9BDF" w:rsidR="00C127FB" w:rsidRPr="00455F8E" w:rsidRDefault="00455F8E" w:rsidP="00455F8E">
      <w:pPr>
        <w:pStyle w:val="Heading2"/>
        <w:rPr>
          <w:color w:val="auto"/>
          <w:sz w:val="22"/>
        </w:rPr>
      </w:pPr>
      <w:r w:rsidRPr="00455F8E">
        <w:rPr>
          <w:color w:val="auto"/>
          <w:sz w:val="22"/>
        </w:rPr>
        <w:t>Tree calibration</w:t>
      </w:r>
    </w:p>
    <w:p w14:paraId="481500C1" w14:textId="227080A2" w:rsidR="0024439B" w:rsidRPr="000909CA" w:rsidRDefault="007E1C42" w:rsidP="000909CA">
      <w:pPr>
        <w:spacing w:line="360" w:lineRule="auto"/>
        <w:ind w:firstLine="720"/>
        <w:jc w:val="both"/>
        <w:rPr>
          <w:rFonts w:ascii="Times New Roman" w:hAnsi="Times New Roman" w:cs="Times New Roman"/>
        </w:rPr>
      </w:pPr>
      <w:r>
        <w:rPr>
          <w:rFonts w:ascii="Times New Roman" w:hAnsi="Times New Roman" w:cs="Times New Roman"/>
        </w:rPr>
        <w:t xml:space="preserve">Finally, we produced a </w:t>
      </w:r>
      <w:r w:rsidR="00133D6C">
        <w:rPr>
          <w:rFonts w:ascii="Times New Roman" w:hAnsi="Times New Roman" w:cs="Times New Roman"/>
        </w:rPr>
        <w:t>time-calibrated</w:t>
      </w:r>
      <w:r>
        <w:rPr>
          <w:rFonts w:ascii="Times New Roman" w:hAnsi="Times New Roman" w:cs="Times New Roman"/>
        </w:rPr>
        <w:t xml:space="preserve"> tree using the </w:t>
      </w:r>
      <w:r w:rsidR="008F2AB7">
        <w:rPr>
          <w:rFonts w:ascii="Times New Roman" w:hAnsi="Times New Roman" w:cs="Times New Roman"/>
        </w:rPr>
        <w:t>full-concatenated dataset</w:t>
      </w:r>
      <w:r>
        <w:rPr>
          <w:rFonts w:ascii="Times New Roman" w:hAnsi="Times New Roman" w:cs="Times New Roman"/>
        </w:rPr>
        <w:t xml:space="preserve">. </w:t>
      </w:r>
      <w:r w:rsidR="00467A6F">
        <w:rPr>
          <w:rFonts w:ascii="Times New Roman" w:hAnsi="Times New Roman" w:cs="Times New Roman"/>
        </w:rPr>
        <w:t xml:space="preserve">The fossil dataset used </w:t>
      </w:r>
      <w:r w:rsidR="00715FE3">
        <w:rPr>
          <w:rFonts w:ascii="Times New Roman" w:hAnsi="Times New Roman" w:cs="Times New Roman"/>
        </w:rPr>
        <w:t xml:space="preserve">in calibration correspond to that of the approach B in </w:t>
      </w:r>
      <w:proofErr w:type="spellStart"/>
      <w:r w:rsidR="00715FE3">
        <w:rPr>
          <w:rFonts w:ascii="Times New Roman" w:hAnsi="Times New Roman" w:cs="Times New Roman"/>
        </w:rPr>
        <w:t>Vasconcelos</w:t>
      </w:r>
      <w:proofErr w:type="spellEnd"/>
      <w:r w:rsidR="00715FE3">
        <w:rPr>
          <w:rFonts w:ascii="Times New Roman" w:hAnsi="Times New Roman" w:cs="Times New Roman"/>
        </w:rPr>
        <w:t xml:space="preserve"> et al. 2019</w:t>
      </w:r>
    </w:p>
    <w:p w14:paraId="790FD530" w14:textId="58950B3D" w:rsidR="004D0AB8" w:rsidRPr="008C7F5D" w:rsidRDefault="00C127FB" w:rsidP="00246A27">
      <w:pPr>
        <w:pStyle w:val="Heading1"/>
        <w:spacing w:line="360" w:lineRule="auto"/>
        <w:jc w:val="both"/>
        <w:rPr>
          <w:rFonts w:ascii="Times New Roman" w:hAnsi="Times New Roman" w:cs="Times New Roman"/>
          <w:color w:val="auto"/>
          <w:sz w:val="20"/>
          <w:szCs w:val="24"/>
        </w:rPr>
      </w:pPr>
      <w:r w:rsidRPr="008C7F5D">
        <w:rPr>
          <w:rFonts w:ascii="Times New Roman" w:hAnsi="Times New Roman" w:cs="Times New Roman"/>
          <w:color w:val="auto"/>
          <w:sz w:val="20"/>
          <w:szCs w:val="24"/>
        </w:rPr>
        <w:t>RESULTS</w:t>
      </w:r>
    </w:p>
    <w:p w14:paraId="68BC83D1" w14:textId="41CB9266" w:rsidR="00AF1B8D" w:rsidRDefault="00995221" w:rsidP="00C86DBA">
      <w:pPr>
        <w:pStyle w:val="Heading2"/>
        <w:rPr>
          <w:color w:val="auto"/>
          <w:sz w:val="22"/>
        </w:rPr>
      </w:pPr>
      <w:r>
        <w:rPr>
          <w:color w:val="auto"/>
          <w:sz w:val="22"/>
        </w:rPr>
        <w:t>Super matrix tree inference</w:t>
      </w:r>
    </w:p>
    <w:p w14:paraId="12F63109" w14:textId="6995FD3B" w:rsidR="009258EC" w:rsidRPr="008442F6" w:rsidRDefault="00995221" w:rsidP="008442F6">
      <w:pPr>
        <w:spacing w:line="360" w:lineRule="auto"/>
        <w:ind w:firstLine="720"/>
        <w:jc w:val="both"/>
        <w:rPr>
          <w:rFonts w:ascii="Times New Roman" w:hAnsi="Times New Roman" w:cs="Times New Roman"/>
          <w:color w:val="000000"/>
        </w:rPr>
      </w:pPr>
      <w:r w:rsidRPr="006B0E73">
        <w:rPr>
          <w:rFonts w:ascii="Times New Roman" w:hAnsi="Times New Roman" w:cs="Times New Roman"/>
        </w:rPr>
        <w:t xml:space="preserve">The final cleaned </w:t>
      </w:r>
      <w:r w:rsidR="002F3911" w:rsidRPr="006B0E73">
        <w:rPr>
          <w:rFonts w:ascii="Times New Roman" w:hAnsi="Times New Roman" w:cs="Times New Roman"/>
        </w:rPr>
        <w:t xml:space="preserve">super </w:t>
      </w:r>
      <w:r w:rsidRPr="006B0E73">
        <w:rPr>
          <w:rFonts w:ascii="Times New Roman" w:hAnsi="Times New Roman" w:cs="Times New Roman"/>
        </w:rPr>
        <w:t>matrix of nine molecular markers contain</w:t>
      </w:r>
      <w:r w:rsidR="002F3911" w:rsidRPr="006B0E73">
        <w:rPr>
          <w:rFonts w:ascii="Times New Roman" w:hAnsi="Times New Roman" w:cs="Times New Roman"/>
        </w:rPr>
        <w:t>s</w:t>
      </w:r>
      <w:r w:rsidRPr="006B0E73">
        <w:rPr>
          <w:rFonts w:ascii="Times New Roman" w:hAnsi="Times New Roman" w:cs="Times New Roman"/>
        </w:rPr>
        <w:t xml:space="preserve"> a total</w:t>
      </w:r>
      <w:r w:rsidR="007852A1">
        <w:rPr>
          <w:rFonts w:ascii="Times New Roman" w:hAnsi="Times New Roman" w:cs="Times New Roman"/>
        </w:rPr>
        <w:t xml:space="preserve"> of </w:t>
      </w:r>
      <w:r w:rsidR="008B0B85">
        <w:rPr>
          <w:rFonts w:ascii="Times New Roman" w:hAnsi="Times New Roman" w:cs="Times New Roman"/>
        </w:rPr>
        <w:t>4184</w:t>
      </w:r>
      <w:r w:rsidR="007852A1">
        <w:rPr>
          <w:rFonts w:ascii="Times New Roman" w:hAnsi="Times New Roman" w:cs="Times New Roman"/>
        </w:rPr>
        <w:t xml:space="preserve"> sequences, of which </w:t>
      </w:r>
      <w:r w:rsidR="008B0B85" w:rsidRPr="008B0B85">
        <w:rPr>
          <w:rFonts w:ascii="Times New Roman" w:hAnsi="Times New Roman" w:cs="Times New Roman"/>
        </w:rPr>
        <w:t xml:space="preserve">3160 </w:t>
      </w:r>
      <w:r w:rsidR="008840FB" w:rsidRPr="008B0B85">
        <w:rPr>
          <w:rFonts w:ascii="Times New Roman" w:hAnsi="Times New Roman" w:cs="Times New Roman"/>
        </w:rPr>
        <w:t>(</w:t>
      </w:r>
      <w:r w:rsidR="008B0B85" w:rsidRPr="008B0B85">
        <w:rPr>
          <w:rFonts w:ascii="Times New Roman" w:hAnsi="Times New Roman" w:cs="Times New Roman"/>
        </w:rPr>
        <w:t>76</w:t>
      </w:r>
      <w:r w:rsidR="008840FB" w:rsidRPr="008B0B85">
        <w:rPr>
          <w:rFonts w:ascii="Times New Roman" w:hAnsi="Times New Roman" w:cs="Times New Roman"/>
        </w:rPr>
        <w:t xml:space="preserve">%) </w:t>
      </w:r>
      <w:r w:rsidRPr="008B0B85">
        <w:rPr>
          <w:rFonts w:ascii="Times New Roman" w:hAnsi="Times New Roman" w:cs="Times New Roman"/>
        </w:rPr>
        <w:t>were r</w:t>
      </w:r>
      <w:r w:rsidR="007852A1" w:rsidRPr="008B0B85">
        <w:rPr>
          <w:rFonts w:ascii="Times New Roman" w:hAnsi="Times New Roman" w:cs="Times New Roman"/>
        </w:rPr>
        <w:t>etrieved</w:t>
      </w:r>
      <w:r w:rsidR="007852A1">
        <w:rPr>
          <w:rFonts w:ascii="Times New Roman" w:hAnsi="Times New Roman" w:cs="Times New Roman"/>
        </w:rPr>
        <w:t xml:space="preserve"> from the GenBank and </w:t>
      </w:r>
      <w:r w:rsidR="008B0B85" w:rsidRPr="00276B45">
        <w:rPr>
          <w:rFonts w:ascii="Times New Roman" w:hAnsi="Times New Roman" w:cs="Times New Roman"/>
        </w:rPr>
        <w:t>1024</w:t>
      </w:r>
      <w:r w:rsidR="008B0B85" w:rsidRPr="006B0E73">
        <w:rPr>
          <w:rFonts w:ascii="Times New Roman" w:hAnsi="Times New Roman" w:cs="Times New Roman"/>
        </w:rPr>
        <w:t xml:space="preserve"> </w:t>
      </w:r>
      <w:r w:rsidR="008840FB" w:rsidRPr="008B0B85">
        <w:rPr>
          <w:rFonts w:ascii="Times New Roman" w:hAnsi="Times New Roman" w:cs="Times New Roman"/>
        </w:rPr>
        <w:t>(</w:t>
      </w:r>
      <w:r w:rsidR="008B0B85" w:rsidRPr="008B0B85">
        <w:rPr>
          <w:rFonts w:ascii="Times New Roman" w:hAnsi="Times New Roman" w:cs="Times New Roman"/>
        </w:rPr>
        <w:t>24</w:t>
      </w:r>
      <w:r w:rsidR="008840FB" w:rsidRPr="008B0B85">
        <w:rPr>
          <w:rFonts w:ascii="Times New Roman" w:hAnsi="Times New Roman" w:cs="Times New Roman"/>
        </w:rPr>
        <w:t>%)</w:t>
      </w:r>
      <w:r w:rsidRPr="008B0B85">
        <w:rPr>
          <w:rFonts w:ascii="Times New Roman" w:hAnsi="Times New Roman" w:cs="Times New Roman"/>
        </w:rPr>
        <w:t xml:space="preserve"> are</w:t>
      </w:r>
      <w:r w:rsidRPr="006B0E73">
        <w:rPr>
          <w:rFonts w:ascii="Times New Roman" w:hAnsi="Times New Roman" w:cs="Times New Roman"/>
        </w:rPr>
        <w:t xml:space="preserve"> newly published here.</w:t>
      </w:r>
      <w:r w:rsidR="000A6985">
        <w:rPr>
          <w:rFonts w:ascii="Times New Roman" w:hAnsi="Times New Roman" w:cs="Times New Roman"/>
        </w:rPr>
        <w:t xml:space="preserve"> </w:t>
      </w:r>
      <w:r w:rsidR="006C1ADD" w:rsidRPr="00246A27">
        <w:rPr>
          <w:rFonts w:ascii="Times New Roman" w:hAnsi="Times New Roman" w:cs="Times New Roman"/>
        </w:rPr>
        <w:t xml:space="preserve">The </w:t>
      </w:r>
      <w:r w:rsidR="006C1ADD">
        <w:rPr>
          <w:rFonts w:ascii="Times New Roman" w:hAnsi="Times New Roman" w:cs="Times New Roman"/>
        </w:rPr>
        <w:t xml:space="preserve">concatenated </w:t>
      </w:r>
      <w:r w:rsidR="006C1ADD" w:rsidRPr="00246A27">
        <w:rPr>
          <w:rFonts w:ascii="Times New Roman" w:hAnsi="Times New Roman" w:cs="Times New Roman"/>
        </w:rPr>
        <w:t xml:space="preserve">alignment </w:t>
      </w:r>
      <w:r w:rsidR="006C1ADD">
        <w:rPr>
          <w:rFonts w:ascii="Times New Roman" w:hAnsi="Times New Roman" w:cs="Times New Roman"/>
        </w:rPr>
        <w:t>has</w:t>
      </w:r>
      <w:r w:rsidR="006C1ADD" w:rsidRPr="00246A27">
        <w:rPr>
          <w:rFonts w:ascii="Times New Roman" w:hAnsi="Times New Roman" w:cs="Times New Roman"/>
        </w:rPr>
        <w:t xml:space="preserve"> a length of </w:t>
      </w:r>
      <w:r w:rsidR="008B0B85">
        <w:rPr>
          <w:rFonts w:ascii="Times New Roman" w:hAnsi="Times New Roman" w:cs="Times New Roman"/>
        </w:rPr>
        <w:t>10942</w:t>
      </w:r>
      <w:r w:rsidR="006C1ADD">
        <w:rPr>
          <w:rFonts w:ascii="Times New Roman" w:hAnsi="Times New Roman" w:cs="Times New Roman"/>
        </w:rPr>
        <w:t xml:space="preserve"> sites</w:t>
      </w:r>
      <w:r w:rsidR="00BB486B">
        <w:rPr>
          <w:rFonts w:ascii="Times New Roman" w:hAnsi="Times New Roman" w:cs="Times New Roman"/>
        </w:rPr>
        <w:t>, of which</w:t>
      </w:r>
      <w:r w:rsidR="006C1ADD">
        <w:rPr>
          <w:rFonts w:ascii="Times New Roman" w:hAnsi="Times New Roman" w:cs="Times New Roman"/>
        </w:rPr>
        <w:t xml:space="preserve"> </w:t>
      </w:r>
      <w:r w:rsidR="00BB486B">
        <w:rPr>
          <w:rFonts w:ascii="Times New Roman" w:hAnsi="Times New Roman" w:cs="Times New Roman"/>
        </w:rPr>
        <w:t>46</w:t>
      </w:r>
      <w:r w:rsidR="006C1ADD">
        <w:rPr>
          <w:rFonts w:ascii="Times New Roman" w:hAnsi="Times New Roman" w:cs="Times New Roman"/>
        </w:rPr>
        <w:t xml:space="preserve">% </w:t>
      </w:r>
      <w:r w:rsidR="00BB486B">
        <w:rPr>
          <w:rFonts w:ascii="Times New Roman" w:hAnsi="Times New Roman" w:cs="Times New Roman"/>
        </w:rPr>
        <w:t xml:space="preserve">represent </w:t>
      </w:r>
      <w:r w:rsidR="006C1ADD">
        <w:rPr>
          <w:rFonts w:ascii="Times New Roman" w:hAnsi="Times New Roman" w:cs="Times New Roman"/>
        </w:rPr>
        <w:t>missing data.</w:t>
      </w:r>
      <w:r w:rsidR="00B26DF1">
        <w:rPr>
          <w:rFonts w:ascii="Times New Roman" w:hAnsi="Times New Roman" w:cs="Times New Roman"/>
        </w:rPr>
        <w:t xml:space="preserve"> </w:t>
      </w:r>
      <w:r w:rsidR="00971B25">
        <w:rPr>
          <w:rFonts w:ascii="Times New Roman" w:hAnsi="Times New Roman" w:cs="Times New Roman"/>
          <w:color w:val="000000"/>
        </w:rPr>
        <w:t>A</w:t>
      </w:r>
      <w:r w:rsidR="006E5683">
        <w:rPr>
          <w:rFonts w:ascii="Times New Roman" w:hAnsi="Times New Roman" w:cs="Times New Roman"/>
          <w:color w:val="000000"/>
        </w:rPr>
        <w:t>ll of the</w:t>
      </w:r>
      <w:r w:rsidR="006E5683" w:rsidRPr="006E5683">
        <w:rPr>
          <w:rFonts w:ascii="Times New Roman" w:hAnsi="Times New Roman" w:cs="Times New Roman"/>
          <w:color w:val="000000"/>
        </w:rPr>
        <w:t xml:space="preserve"> </w:t>
      </w:r>
      <w:r w:rsidR="006E5683">
        <w:rPr>
          <w:rFonts w:ascii="Times New Roman" w:hAnsi="Times New Roman" w:cs="Times New Roman"/>
          <w:color w:val="000000"/>
        </w:rPr>
        <w:t xml:space="preserve">34 </w:t>
      </w:r>
      <w:r w:rsidR="00971B25">
        <w:rPr>
          <w:rFonts w:ascii="Times New Roman" w:hAnsi="Times New Roman" w:cs="Times New Roman"/>
          <w:color w:val="000000"/>
        </w:rPr>
        <w:t xml:space="preserve">accepted </w:t>
      </w:r>
      <w:r w:rsidR="006E5683">
        <w:rPr>
          <w:rFonts w:ascii="Times New Roman" w:hAnsi="Times New Roman" w:cs="Times New Roman"/>
          <w:color w:val="000000"/>
        </w:rPr>
        <w:t>genera</w:t>
      </w:r>
      <w:r w:rsidR="005A7A24">
        <w:rPr>
          <w:rFonts w:ascii="Times New Roman" w:hAnsi="Times New Roman" w:cs="Times New Roman"/>
          <w:color w:val="000000"/>
        </w:rPr>
        <w:t xml:space="preserve"> of Neotropical </w:t>
      </w:r>
      <w:r w:rsidR="00EA1DC2">
        <w:rPr>
          <w:rFonts w:ascii="Times New Roman" w:hAnsi="Times New Roman" w:cs="Times New Roman"/>
          <w:color w:val="000000"/>
        </w:rPr>
        <w:t xml:space="preserve">clade of </w:t>
      </w:r>
      <w:proofErr w:type="spellStart"/>
      <w:r w:rsidR="00EA1DC2">
        <w:rPr>
          <w:rFonts w:ascii="Times New Roman" w:hAnsi="Times New Roman" w:cs="Times New Roman"/>
          <w:color w:val="000000"/>
        </w:rPr>
        <w:t>Myrteae</w:t>
      </w:r>
      <w:proofErr w:type="spellEnd"/>
      <w:r w:rsidR="005A7A24" w:rsidRPr="00D1619A">
        <w:rPr>
          <w:rFonts w:ascii="Times New Roman" w:hAnsi="Times New Roman" w:cs="Times New Roman"/>
          <w:color w:val="000000"/>
        </w:rPr>
        <w:t xml:space="preserve"> are </w:t>
      </w:r>
      <w:r w:rsidR="00EA1DC2">
        <w:rPr>
          <w:rFonts w:ascii="Times New Roman" w:hAnsi="Times New Roman" w:cs="Times New Roman"/>
          <w:color w:val="000000"/>
        </w:rPr>
        <w:t>represented</w:t>
      </w:r>
      <w:r w:rsidR="005A7A24" w:rsidRPr="00D1619A">
        <w:rPr>
          <w:rFonts w:ascii="Times New Roman" w:hAnsi="Times New Roman" w:cs="Times New Roman"/>
          <w:color w:val="000000"/>
        </w:rPr>
        <w:t xml:space="preserve">. </w:t>
      </w:r>
      <w:r w:rsidR="00A34132">
        <w:rPr>
          <w:rFonts w:ascii="Times New Roman" w:hAnsi="Times New Roman" w:cs="Times New Roman"/>
        </w:rPr>
        <w:t xml:space="preserve">ITS and </w:t>
      </w:r>
      <w:proofErr w:type="spellStart"/>
      <w:r w:rsidR="00A34132">
        <w:rPr>
          <w:rFonts w:ascii="Times New Roman" w:hAnsi="Times New Roman" w:cs="Times New Roman"/>
        </w:rPr>
        <w:t>psba-trnH</w:t>
      </w:r>
      <w:proofErr w:type="spellEnd"/>
      <w:r w:rsidR="00A34132">
        <w:rPr>
          <w:rFonts w:ascii="Times New Roman" w:hAnsi="Times New Roman" w:cs="Times New Roman"/>
        </w:rPr>
        <w:t xml:space="preserve"> are the markers most commonly represented throughout the </w:t>
      </w:r>
      <w:r w:rsidR="00DE3322">
        <w:rPr>
          <w:rFonts w:ascii="Times New Roman" w:hAnsi="Times New Roman" w:cs="Times New Roman"/>
        </w:rPr>
        <w:t>super matrix</w:t>
      </w:r>
      <w:r w:rsidR="00A34132">
        <w:rPr>
          <w:rFonts w:ascii="Times New Roman" w:hAnsi="Times New Roman" w:cs="Times New Roman"/>
        </w:rPr>
        <w:t xml:space="preserve"> (see Table 1). </w:t>
      </w:r>
      <w:r w:rsidR="00DF0C53">
        <w:rPr>
          <w:rFonts w:ascii="Times New Roman" w:hAnsi="Times New Roman" w:cs="Times New Roman"/>
        </w:rPr>
        <w:t xml:space="preserve">The tree inferred from this super matrix encompasses </w:t>
      </w:r>
      <w:r w:rsidR="00EA1DC2">
        <w:rPr>
          <w:rFonts w:ascii="Times New Roman" w:hAnsi="Times New Roman" w:cs="Times New Roman"/>
        </w:rPr>
        <w:t xml:space="preserve">864 </w:t>
      </w:r>
      <w:r w:rsidR="00CF7F61">
        <w:rPr>
          <w:rFonts w:ascii="Times New Roman" w:hAnsi="Times New Roman" w:cs="Times New Roman"/>
        </w:rPr>
        <w:t>tips</w:t>
      </w:r>
      <w:r w:rsidR="00CF7F61" w:rsidRPr="00246A27">
        <w:rPr>
          <w:rFonts w:ascii="Times New Roman" w:hAnsi="Times New Roman" w:cs="Times New Roman"/>
        </w:rPr>
        <w:t xml:space="preserve">, representing </w:t>
      </w:r>
      <w:r w:rsidR="00620070">
        <w:rPr>
          <w:rFonts w:ascii="Times New Roman" w:hAnsi="Times New Roman" w:cs="Times New Roman"/>
        </w:rPr>
        <w:t>681</w:t>
      </w:r>
      <w:r w:rsidR="00CF7F61" w:rsidRPr="00246A27">
        <w:rPr>
          <w:rFonts w:ascii="Times New Roman" w:hAnsi="Times New Roman" w:cs="Times New Roman"/>
        </w:rPr>
        <w:t xml:space="preserve"> species</w:t>
      </w:r>
      <w:r w:rsidR="002C627E">
        <w:rPr>
          <w:rFonts w:ascii="Times New Roman" w:hAnsi="Times New Roman" w:cs="Times New Roman"/>
        </w:rPr>
        <w:t xml:space="preserve">, </w:t>
      </w:r>
      <w:r w:rsidR="00620070">
        <w:rPr>
          <w:rFonts w:ascii="Times New Roman" w:hAnsi="Times New Roman" w:cs="Times New Roman"/>
        </w:rPr>
        <w:t>48</w:t>
      </w:r>
      <w:r w:rsidR="002C627E">
        <w:rPr>
          <w:rFonts w:ascii="Times New Roman" w:hAnsi="Times New Roman" w:cs="Times New Roman"/>
        </w:rPr>
        <w:t xml:space="preserve"> genera</w:t>
      </w:r>
      <w:r w:rsidR="00620070">
        <w:rPr>
          <w:rFonts w:ascii="Times New Roman" w:hAnsi="Times New Roman" w:cs="Times New Roman"/>
        </w:rPr>
        <w:t xml:space="preserve"> (including </w:t>
      </w:r>
      <w:proofErr w:type="spellStart"/>
      <w:r w:rsidR="00620070">
        <w:rPr>
          <w:rFonts w:ascii="Times New Roman" w:hAnsi="Times New Roman" w:cs="Times New Roman"/>
        </w:rPr>
        <w:t>outgroups</w:t>
      </w:r>
      <w:proofErr w:type="spellEnd"/>
      <w:r w:rsidR="00620070" w:rsidRPr="009836E6">
        <w:rPr>
          <w:rFonts w:ascii="Times New Roman" w:hAnsi="Times New Roman" w:cs="Times New Roman"/>
        </w:rPr>
        <w:t>)</w:t>
      </w:r>
      <w:r w:rsidR="00CF7F61" w:rsidRPr="009836E6">
        <w:rPr>
          <w:rFonts w:ascii="Times New Roman" w:hAnsi="Times New Roman" w:cs="Times New Roman"/>
        </w:rPr>
        <w:t xml:space="preserve"> and c. of </w:t>
      </w:r>
      <w:r w:rsidR="009836E6" w:rsidRPr="009836E6">
        <w:rPr>
          <w:rFonts w:ascii="Times New Roman" w:hAnsi="Times New Roman" w:cs="Times New Roman"/>
        </w:rPr>
        <w:t>34</w:t>
      </w:r>
      <w:r w:rsidR="00CF7F61" w:rsidRPr="009836E6">
        <w:rPr>
          <w:rFonts w:ascii="Times New Roman" w:hAnsi="Times New Roman" w:cs="Times New Roman"/>
        </w:rPr>
        <w:t>%</w:t>
      </w:r>
      <w:r w:rsidR="00CF7F61" w:rsidRPr="00246A27">
        <w:rPr>
          <w:rFonts w:ascii="Times New Roman" w:hAnsi="Times New Roman" w:cs="Times New Roman"/>
        </w:rPr>
        <w:t xml:space="preserve"> of the species diversity </w:t>
      </w:r>
      <w:r w:rsidR="009836E6">
        <w:rPr>
          <w:rFonts w:ascii="Times New Roman" w:hAnsi="Times New Roman" w:cs="Times New Roman"/>
        </w:rPr>
        <w:t>in the clade</w:t>
      </w:r>
      <w:r w:rsidR="00AF05D7" w:rsidRPr="00D1619A">
        <w:rPr>
          <w:rFonts w:ascii="Times New Roman" w:hAnsi="Times New Roman" w:cs="Times New Roman"/>
          <w:color w:val="000000"/>
        </w:rPr>
        <w:t>.</w:t>
      </w:r>
      <w:r w:rsidR="00BD14C5">
        <w:rPr>
          <w:rFonts w:ascii="Times New Roman" w:hAnsi="Times New Roman" w:cs="Times New Roman"/>
          <w:color w:val="000000"/>
        </w:rPr>
        <w:t xml:space="preserve"> </w:t>
      </w:r>
      <w:r w:rsidR="00CF7F61">
        <w:rPr>
          <w:rFonts w:ascii="Times New Roman" w:eastAsia="Times New Roman" w:hAnsi="Times New Roman" w:cs="Times New Roman"/>
          <w:color w:val="000000"/>
        </w:rPr>
        <w:t xml:space="preserve">Among the </w:t>
      </w:r>
      <w:r w:rsidR="00CF7F61" w:rsidRPr="00166D4A">
        <w:rPr>
          <w:rFonts w:ascii="Times New Roman" w:eastAsia="Times New Roman" w:hAnsi="Times New Roman" w:cs="Times New Roman"/>
          <w:color w:val="000000"/>
          <w:highlight w:val="yellow"/>
        </w:rPr>
        <w:t>xx</w:t>
      </w:r>
      <w:r w:rsidR="00CF7F61">
        <w:rPr>
          <w:rFonts w:ascii="Times New Roman" w:eastAsia="Times New Roman" w:hAnsi="Times New Roman" w:cs="Times New Roman"/>
          <w:color w:val="000000"/>
        </w:rPr>
        <w:t xml:space="preserve"> </w:t>
      </w:r>
      <w:r w:rsidR="00A932A5">
        <w:rPr>
          <w:rFonts w:ascii="Times New Roman" w:eastAsia="Times New Roman" w:hAnsi="Times New Roman" w:cs="Times New Roman"/>
          <w:color w:val="000000"/>
        </w:rPr>
        <w:t xml:space="preserve">previously </w:t>
      </w:r>
      <w:r w:rsidR="00CF7F61">
        <w:rPr>
          <w:rFonts w:ascii="Times New Roman" w:eastAsia="Times New Roman" w:hAnsi="Times New Roman" w:cs="Times New Roman"/>
          <w:color w:val="000000"/>
        </w:rPr>
        <w:t xml:space="preserve">unidentified species (i.e. those marked as “sp.” on </w:t>
      </w:r>
      <w:r w:rsidR="00CF7F61">
        <w:rPr>
          <w:rFonts w:ascii="Times New Roman" w:eastAsia="Times New Roman" w:hAnsi="Times New Roman" w:cs="Times New Roman"/>
          <w:color w:val="000000"/>
        </w:rPr>
        <w:lastRenderedPageBreak/>
        <w:t xml:space="preserve">GenBank), </w:t>
      </w:r>
      <w:r w:rsidR="00CF7F61" w:rsidRPr="00166D4A">
        <w:rPr>
          <w:rFonts w:ascii="Times New Roman" w:eastAsia="Times New Roman" w:hAnsi="Times New Roman" w:cs="Times New Roman"/>
          <w:color w:val="000000"/>
          <w:highlight w:val="yellow"/>
        </w:rPr>
        <w:t>xx</w:t>
      </w:r>
      <w:r w:rsidR="00CF7F61">
        <w:rPr>
          <w:rFonts w:ascii="Times New Roman" w:eastAsia="Times New Roman" w:hAnsi="Times New Roman" w:cs="Times New Roman"/>
          <w:color w:val="000000"/>
        </w:rPr>
        <w:t xml:space="preserve"> </w:t>
      </w:r>
      <w:r w:rsidR="00166D4A">
        <w:rPr>
          <w:rFonts w:ascii="Times New Roman" w:eastAsia="Times New Roman" w:hAnsi="Times New Roman" w:cs="Times New Roman"/>
          <w:color w:val="000000"/>
        </w:rPr>
        <w:t xml:space="preserve">(xx%) </w:t>
      </w:r>
      <w:r w:rsidR="00CF7F61">
        <w:rPr>
          <w:rFonts w:ascii="Times New Roman" w:eastAsia="Times New Roman" w:hAnsi="Times New Roman" w:cs="Times New Roman"/>
          <w:color w:val="000000"/>
        </w:rPr>
        <w:t>could be newly identified to species level</w:t>
      </w:r>
      <w:r w:rsidR="00CF7F61">
        <w:rPr>
          <w:rFonts w:ascii="Times New Roman" w:hAnsi="Times New Roman" w:cs="Times New Roman"/>
          <w:color w:val="000000"/>
        </w:rPr>
        <w:t xml:space="preserve">. </w:t>
      </w:r>
      <w:r w:rsidR="00CF7F61" w:rsidRPr="00166D4A">
        <w:rPr>
          <w:rFonts w:ascii="Times New Roman" w:eastAsia="Times New Roman" w:hAnsi="Times New Roman" w:cs="Times New Roman"/>
          <w:color w:val="000000"/>
          <w:highlight w:val="yellow"/>
        </w:rPr>
        <w:t>Xx</w:t>
      </w:r>
      <w:r w:rsidR="00CF7F61">
        <w:rPr>
          <w:rFonts w:ascii="Times New Roman" w:eastAsia="Times New Roman" w:hAnsi="Times New Roman" w:cs="Times New Roman"/>
          <w:color w:val="000000"/>
        </w:rPr>
        <w:t xml:space="preserve"> remain unidentified</w:t>
      </w:r>
      <w:r w:rsidR="009258EC">
        <w:rPr>
          <w:rFonts w:ascii="Times New Roman" w:eastAsia="Times New Roman" w:hAnsi="Times New Roman" w:cs="Times New Roman"/>
          <w:color w:val="000000"/>
        </w:rPr>
        <w:t xml:space="preserve"> to species level</w:t>
      </w:r>
      <w:r w:rsidR="00CF7F61">
        <w:rPr>
          <w:rFonts w:ascii="Times New Roman" w:eastAsia="Times New Roman" w:hAnsi="Times New Roman" w:cs="Times New Roman"/>
          <w:color w:val="000000"/>
        </w:rPr>
        <w:t xml:space="preserve">. </w:t>
      </w:r>
      <w:r w:rsidR="00020FF9">
        <w:rPr>
          <w:rFonts w:ascii="Times New Roman" w:eastAsia="Times New Roman" w:hAnsi="Times New Roman" w:cs="Times New Roman"/>
          <w:color w:val="000000"/>
        </w:rPr>
        <w:t xml:space="preserve">32 changes </w:t>
      </w:r>
    </w:p>
    <w:p w14:paraId="1B24352D" w14:textId="153E06ED" w:rsidR="0017600B" w:rsidRPr="008442F6" w:rsidRDefault="003C3889" w:rsidP="008442F6">
      <w:pPr>
        <w:pStyle w:val="Heading2"/>
        <w:rPr>
          <w:color w:val="auto"/>
          <w:sz w:val="22"/>
        </w:rPr>
      </w:pPr>
      <w:r>
        <w:rPr>
          <w:color w:val="auto"/>
          <w:sz w:val="22"/>
        </w:rPr>
        <w:t>Contrasting resolution and topo</w:t>
      </w:r>
      <w:r w:rsidR="00D44C9F">
        <w:rPr>
          <w:color w:val="auto"/>
          <w:sz w:val="22"/>
        </w:rPr>
        <w:t>logy</w:t>
      </w:r>
      <w:r>
        <w:rPr>
          <w:color w:val="auto"/>
          <w:sz w:val="22"/>
        </w:rPr>
        <w:t xml:space="preserve"> of </w:t>
      </w:r>
      <w:r w:rsidR="00D44C9F">
        <w:rPr>
          <w:color w:val="auto"/>
          <w:sz w:val="22"/>
        </w:rPr>
        <w:t>each marker</w:t>
      </w:r>
    </w:p>
    <w:p w14:paraId="1E539472" w14:textId="265E4ED9" w:rsidR="003C3889" w:rsidRDefault="003C2A95" w:rsidP="008442F6">
      <w:pPr>
        <w:spacing w:after="240" w:line="360" w:lineRule="auto"/>
        <w:ind w:firstLine="720"/>
        <w:jc w:val="both"/>
        <w:rPr>
          <w:rFonts w:ascii="Times New Roman" w:hAnsi="Times New Roman" w:cs="Times New Roman"/>
        </w:rPr>
      </w:pPr>
      <w:r>
        <w:rPr>
          <w:rFonts w:ascii="Times New Roman" w:hAnsi="Times New Roman" w:cs="Times New Roman"/>
        </w:rPr>
        <w:t>Analyses using the three subsets with complete</w:t>
      </w:r>
      <w:r w:rsidR="00773593">
        <w:rPr>
          <w:rFonts w:ascii="Times New Roman" w:hAnsi="Times New Roman" w:cs="Times New Roman"/>
        </w:rPr>
        <w:t xml:space="preserve"> molecular</w:t>
      </w:r>
      <w:r>
        <w:rPr>
          <w:rFonts w:ascii="Times New Roman" w:hAnsi="Times New Roman" w:cs="Times New Roman"/>
        </w:rPr>
        <w:t xml:space="preserve"> matrices highlight topological conflict</w:t>
      </w:r>
      <w:r w:rsidR="00166D4A">
        <w:rPr>
          <w:rFonts w:ascii="Times New Roman" w:hAnsi="Times New Roman" w:cs="Times New Roman"/>
        </w:rPr>
        <w:t>s</w:t>
      </w:r>
      <w:r>
        <w:rPr>
          <w:rFonts w:ascii="Times New Roman" w:hAnsi="Times New Roman" w:cs="Times New Roman"/>
        </w:rPr>
        <w:t xml:space="preserve"> between partitions. In general, </w:t>
      </w:r>
      <w:r w:rsidR="00773593">
        <w:rPr>
          <w:rFonts w:ascii="Times New Roman" w:hAnsi="Times New Roman" w:cs="Times New Roman"/>
        </w:rPr>
        <w:t>full-concatenated</w:t>
      </w:r>
      <w:r>
        <w:rPr>
          <w:rFonts w:ascii="Times New Roman" w:hAnsi="Times New Roman" w:cs="Times New Roman"/>
        </w:rPr>
        <w:t xml:space="preserve"> matrices </w:t>
      </w:r>
      <w:r w:rsidR="00773593">
        <w:rPr>
          <w:rFonts w:ascii="Times New Roman" w:hAnsi="Times New Roman" w:cs="Times New Roman"/>
        </w:rPr>
        <w:t>constantly</w:t>
      </w:r>
      <w:r>
        <w:rPr>
          <w:rFonts w:ascii="Times New Roman" w:hAnsi="Times New Roman" w:cs="Times New Roman"/>
        </w:rPr>
        <w:t xml:space="preserve"> present higher support values, followed by </w:t>
      </w:r>
      <w:r w:rsidR="00773593">
        <w:rPr>
          <w:rFonts w:ascii="Times New Roman" w:hAnsi="Times New Roman" w:cs="Times New Roman"/>
        </w:rPr>
        <w:t>a concatenated plastid</w:t>
      </w:r>
      <w:r>
        <w:rPr>
          <w:rFonts w:ascii="Times New Roman" w:hAnsi="Times New Roman" w:cs="Times New Roman"/>
        </w:rPr>
        <w:t xml:space="preserve"> partition</w:t>
      </w:r>
      <w:r w:rsidR="00773593">
        <w:rPr>
          <w:rFonts w:ascii="Times New Roman" w:hAnsi="Times New Roman" w:cs="Times New Roman"/>
        </w:rPr>
        <w:t xml:space="preserve"> </w:t>
      </w:r>
      <w:r>
        <w:rPr>
          <w:rFonts w:ascii="Times New Roman" w:hAnsi="Times New Roman" w:cs="Times New Roman"/>
        </w:rPr>
        <w:t xml:space="preserve">and </w:t>
      </w:r>
      <w:r w:rsidR="00773593">
        <w:rPr>
          <w:rFonts w:ascii="Times New Roman" w:hAnsi="Times New Roman" w:cs="Times New Roman"/>
        </w:rPr>
        <w:t>a</w:t>
      </w:r>
      <w:r>
        <w:rPr>
          <w:rFonts w:ascii="Times New Roman" w:hAnsi="Times New Roman" w:cs="Times New Roman"/>
        </w:rPr>
        <w:t xml:space="preserve"> </w:t>
      </w:r>
      <w:r w:rsidR="00773593">
        <w:rPr>
          <w:rFonts w:ascii="Times New Roman" w:hAnsi="Times New Roman" w:cs="Times New Roman"/>
        </w:rPr>
        <w:t xml:space="preserve">concatenated </w:t>
      </w:r>
      <w:r>
        <w:rPr>
          <w:rFonts w:ascii="Times New Roman" w:hAnsi="Times New Roman" w:cs="Times New Roman"/>
        </w:rPr>
        <w:t xml:space="preserve">nuclear </w:t>
      </w:r>
      <w:r w:rsidR="00773593">
        <w:rPr>
          <w:rFonts w:ascii="Times New Roman" w:hAnsi="Times New Roman" w:cs="Times New Roman"/>
        </w:rPr>
        <w:t xml:space="preserve">partition. </w:t>
      </w:r>
      <w:r w:rsidR="008442F6">
        <w:rPr>
          <w:rFonts w:ascii="Times New Roman" w:hAnsi="Times New Roman" w:cs="Times New Roman"/>
          <w:color w:val="000000"/>
        </w:rPr>
        <w:t xml:space="preserve">All the nine </w:t>
      </w:r>
      <w:proofErr w:type="spellStart"/>
      <w:r w:rsidR="008442F6">
        <w:rPr>
          <w:rFonts w:ascii="Times New Roman" w:hAnsi="Times New Roman" w:cs="Times New Roman"/>
          <w:color w:val="000000"/>
        </w:rPr>
        <w:t>Neotropical</w:t>
      </w:r>
      <w:proofErr w:type="spellEnd"/>
      <w:r w:rsidR="008442F6">
        <w:rPr>
          <w:rFonts w:ascii="Times New Roman" w:hAnsi="Times New Roman" w:cs="Times New Roman"/>
          <w:color w:val="000000"/>
        </w:rPr>
        <w:t xml:space="preserve"> </w:t>
      </w:r>
      <w:proofErr w:type="spellStart"/>
      <w:r w:rsidR="008442F6">
        <w:rPr>
          <w:rFonts w:ascii="Times New Roman" w:hAnsi="Times New Roman" w:cs="Times New Roman"/>
          <w:color w:val="000000"/>
        </w:rPr>
        <w:t>subtribes</w:t>
      </w:r>
      <w:proofErr w:type="spellEnd"/>
      <w:r w:rsidR="008442F6">
        <w:rPr>
          <w:rFonts w:ascii="Times New Roman" w:hAnsi="Times New Roman" w:cs="Times New Roman"/>
          <w:color w:val="000000"/>
        </w:rPr>
        <w:t xml:space="preserve"> of </w:t>
      </w:r>
      <w:proofErr w:type="spellStart"/>
      <w:r w:rsidR="008442F6">
        <w:rPr>
          <w:rFonts w:ascii="Times New Roman" w:hAnsi="Times New Roman" w:cs="Times New Roman"/>
          <w:color w:val="000000"/>
        </w:rPr>
        <w:t>Myrteae</w:t>
      </w:r>
      <w:proofErr w:type="spellEnd"/>
      <w:r w:rsidR="008442F6">
        <w:rPr>
          <w:rFonts w:ascii="Times New Roman" w:hAnsi="Times New Roman" w:cs="Times New Roman"/>
          <w:color w:val="000000"/>
        </w:rPr>
        <w:t xml:space="preserve"> were recovered as monophyletic, although some with low support (</w:t>
      </w:r>
      <w:r w:rsidR="008442F6" w:rsidRPr="00166D4A">
        <w:rPr>
          <w:rFonts w:ascii="Times New Roman" w:hAnsi="Times New Roman" w:cs="Times New Roman"/>
          <w:color w:val="000000"/>
          <w:highlight w:val="yellow"/>
        </w:rPr>
        <w:t xml:space="preserve">table? </w:t>
      </w:r>
      <w:proofErr w:type="spellStart"/>
      <w:proofErr w:type="gramStart"/>
      <w:r w:rsidR="008442F6" w:rsidRPr="00166D4A">
        <w:rPr>
          <w:rFonts w:ascii="Times New Roman" w:hAnsi="Times New Roman" w:cs="Times New Roman"/>
          <w:color w:val="000000"/>
          <w:highlight w:val="yellow"/>
        </w:rPr>
        <w:t>Bs</w:t>
      </w:r>
      <w:proofErr w:type="spellEnd"/>
      <w:r w:rsidR="008442F6" w:rsidRPr="00166D4A">
        <w:rPr>
          <w:rFonts w:ascii="Times New Roman" w:hAnsi="Times New Roman" w:cs="Times New Roman"/>
          <w:color w:val="000000"/>
          <w:highlight w:val="yellow"/>
        </w:rPr>
        <w:t xml:space="preserve"> values?).</w:t>
      </w:r>
      <w:proofErr w:type="gramEnd"/>
      <w:r w:rsidR="008442F6">
        <w:rPr>
          <w:rFonts w:ascii="Times New Roman" w:hAnsi="Times New Roman" w:cs="Times New Roman"/>
          <w:color w:val="000000"/>
        </w:rPr>
        <w:t xml:space="preserve"> The same is observed for several genera and sections of the gigantic </w:t>
      </w:r>
      <w:proofErr w:type="spellStart"/>
      <w:r w:rsidR="008442F6" w:rsidRPr="00166D4A">
        <w:rPr>
          <w:rFonts w:ascii="Times New Roman" w:hAnsi="Times New Roman" w:cs="Times New Roman"/>
          <w:i/>
          <w:color w:val="000000"/>
        </w:rPr>
        <w:t>Myrcia</w:t>
      </w:r>
      <w:proofErr w:type="spellEnd"/>
      <w:r w:rsidR="008442F6">
        <w:rPr>
          <w:rFonts w:ascii="Times New Roman" w:hAnsi="Times New Roman" w:cs="Times New Roman"/>
          <w:color w:val="000000"/>
        </w:rPr>
        <w:t xml:space="preserve"> and </w:t>
      </w:r>
      <w:r w:rsidR="008442F6" w:rsidRPr="00166D4A">
        <w:rPr>
          <w:rFonts w:ascii="Times New Roman" w:hAnsi="Times New Roman" w:cs="Times New Roman"/>
          <w:i/>
          <w:color w:val="000000"/>
        </w:rPr>
        <w:t>Eugenia</w:t>
      </w:r>
      <w:r w:rsidR="008442F6">
        <w:rPr>
          <w:rFonts w:ascii="Times New Roman" w:hAnsi="Times New Roman" w:cs="Times New Roman"/>
          <w:color w:val="000000"/>
        </w:rPr>
        <w:t xml:space="preserve"> </w:t>
      </w:r>
      <w:r w:rsidR="008442F6" w:rsidRPr="00166D4A">
        <w:rPr>
          <w:rFonts w:ascii="Times New Roman" w:hAnsi="Times New Roman" w:cs="Times New Roman"/>
          <w:color w:val="000000"/>
          <w:highlight w:val="yellow"/>
        </w:rPr>
        <w:t xml:space="preserve">(table? </w:t>
      </w:r>
      <w:proofErr w:type="spellStart"/>
      <w:r w:rsidR="008442F6" w:rsidRPr="00166D4A">
        <w:rPr>
          <w:rFonts w:ascii="Times New Roman" w:hAnsi="Times New Roman" w:cs="Times New Roman"/>
          <w:color w:val="000000"/>
          <w:highlight w:val="yellow"/>
        </w:rPr>
        <w:t>Bs</w:t>
      </w:r>
      <w:proofErr w:type="spellEnd"/>
      <w:r w:rsidR="008442F6" w:rsidRPr="00166D4A">
        <w:rPr>
          <w:rFonts w:ascii="Times New Roman" w:hAnsi="Times New Roman" w:cs="Times New Roman"/>
          <w:color w:val="000000"/>
          <w:highlight w:val="yellow"/>
        </w:rPr>
        <w:t>?)</w:t>
      </w:r>
      <w:r w:rsidR="008442F6">
        <w:rPr>
          <w:rFonts w:ascii="Times New Roman" w:hAnsi="Times New Roman" w:cs="Times New Roman"/>
          <w:color w:val="000000"/>
          <w:highlight w:val="yellow"/>
        </w:rPr>
        <w:t>.</w:t>
      </w:r>
      <w:r w:rsidR="008442F6">
        <w:rPr>
          <w:rFonts w:ascii="Times New Roman" w:hAnsi="Times New Roman" w:cs="Times New Roman"/>
        </w:rPr>
        <w:t xml:space="preserve"> </w:t>
      </w:r>
      <w:proofErr w:type="spellStart"/>
      <w:r w:rsidR="00773593">
        <w:rPr>
          <w:rFonts w:ascii="Times New Roman" w:hAnsi="Times New Roman" w:cs="Times New Roman"/>
        </w:rPr>
        <w:t>Eugeniinae</w:t>
      </w:r>
      <w:proofErr w:type="spellEnd"/>
      <w:r w:rsidR="00773593">
        <w:rPr>
          <w:rFonts w:ascii="Times New Roman" w:hAnsi="Times New Roman" w:cs="Times New Roman"/>
        </w:rPr>
        <w:t xml:space="preserve"> is exceptional</w:t>
      </w:r>
      <w:r>
        <w:rPr>
          <w:rFonts w:ascii="Times New Roman" w:hAnsi="Times New Roman" w:cs="Times New Roman"/>
        </w:rPr>
        <w:t xml:space="preserve"> </w:t>
      </w:r>
      <w:r w:rsidR="00773593">
        <w:rPr>
          <w:rFonts w:ascii="Times New Roman" w:hAnsi="Times New Roman" w:cs="Times New Roman"/>
        </w:rPr>
        <w:t>for presenting the</w:t>
      </w:r>
      <w:r>
        <w:rPr>
          <w:rFonts w:ascii="Times New Roman" w:hAnsi="Times New Roman" w:cs="Times New Roman"/>
        </w:rPr>
        <w:t xml:space="preserve"> tree inferred using solely the </w:t>
      </w:r>
      <w:proofErr w:type="spellStart"/>
      <w:r>
        <w:rPr>
          <w:rFonts w:ascii="Times New Roman" w:hAnsi="Times New Roman" w:cs="Times New Roman"/>
        </w:rPr>
        <w:t>trnQ</w:t>
      </w:r>
      <w:proofErr w:type="spellEnd"/>
      <w:r>
        <w:rPr>
          <w:rFonts w:ascii="Times New Roman" w:hAnsi="Times New Roman" w:cs="Times New Roman"/>
        </w:rPr>
        <w:t xml:space="preserve"> </w:t>
      </w:r>
      <w:r w:rsidR="00166D4A">
        <w:rPr>
          <w:rFonts w:ascii="Times New Roman" w:hAnsi="Times New Roman" w:cs="Times New Roman"/>
        </w:rPr>
        <w:t xml:space="preserve">marker </w:t>
      </w:r>
      <w:r w:rsidR="00773593">
        <w:rPr>
          <w:rFonts w:ascii="Times New Roman" w:hAnsi="Times New Roman" w:cs="Times New Roman"/>
        </w:rPr>
        <w:t>with a</w:t>
      </w:r>
      <w:r>
        <w:rPr>
          <w:rFonts w:ascii="Times New Roman" w:hAnsi="Times New Roman" w:cs="Times New Roman"/>
        </w:rPr>
        <w:t xml:space="preserve"> higher </w:t>
      </w:r>
      <w:r w:rsidR="00773593">
        <w:rPr>
          <w:rFonts w:ascii="Times New Roman" w:hAnsi="Times New Roman" w:cs="Times New Roman"/>
        </w:rPr>
        <w:t>support than the nuclear partition (see Figure 2).</w:t>
      </w:r>
      <w:r>
        <w:rPr>
          <w:rFonts w:ascii="Times New Roman" w:hAnsi="Times New Roman" w:cs="Times New Roman"/>
        </w:rPr>
        <w:t xml:space="preserve"> In general, </w:t>
      </w:r>
      <w:r w:rsidR="00166D4A">
        <w:rPr>
          <w:rFonts w:ascii="Times New Roman" w:hAnsi="Times New Roman" w:cs="Times New Roman"/>
        </w:rPr>
        <w:t xml:space="preserve">Mantel test </w:t>
      </w:r>
      <w:proofErr w:type="spellStart"/>
      <w:r>
        <w:rPr>
          <w:rFonts w:ascii="Times New Roman" w:hAnsi="Times New Roman" w:cs="Times New Roman"/>
        </w:rPr>
        <w:t>posthoc</w:t>
      </w:r>
      <w:proofErr w:type="spellEnd"/>
      <w:r>
        <w:rPr>
          <w:rFonts w:ascii="Times New Roman" w:hAnsi="Times New Roman" w:cs="Times New Roman"/>
        </w:rPr>
        <w:t xml:space="preserve"> significance values were congruent </w:t>
      </w:r>
      <w:r w:rsidR="00773593">
        <w:rPr>
          <w:rFonts w:ascii="Times New Roman" w:hAnsi="Times New Roman" w:cs="Times New Roman"/>
        </w:rPr>
        <w:t>to</w:t>
      </w:r>
      <w:r>
        <w:rPr>
          <w:rFonts w:ascii="Times New Roman" w:hAnsi="Times New Roman" w:cs="Times New Roman"/>
        </w:rPr>
        <w:t xml:space="preserve"> the</w:t>
      </w:r>
      <w:r w:rsidR="00773593">
        <w:rPr>
          <w:rFonts w:ascii="Times New Roman" w:hAnsi="Times New Roman" w:cs="Times New Roman"/>
        </w:rPr>
        <w:t xml:space="preserve"> analyses of</w:t>
      </w:r>
      <w:r>
        <w:rPr>
          <w:rFonts w:ascii="Times New Roman" w:hAnsi="Times New Roman" w:cs="Times New Roman"/>
        </w:rPr>
        <w:t xml:space="preserve"> support</w:t>
      </w:r>
      <w:r w:rsidR="00773593">
        <w:rPr>
          <w:rFonts w:ascii="Times New Roman" w:hAnsi="Times New Roman" w:cs="Times New Roman"/>
        </w:rPr>
        <w:t>; i.e. p</w:t>
      </w:r>
      <w:r>
        <w:rPr>
          <w:rFonts w:ascii="Times New Roman" w:hAnsi="Times New Roman" w:cs="Times New Roman"/>
        </w:rPr>
        <w:t>hylogenies with lower support also had topologies that were m</w:t>
      </w:r>
      <w:r w:rsidR="002C6CCB">
        <w:rPr>
          <w:rFonts w:ascii="Times New Roman" w:hAnsi="Times New Roman" w:cs="Times New Roman"/>
        </w:rPr>
        <w:t>ore distinct from the full</w:t>
      </w:r>
      <w:r w:rsidR="00166D4A">
        <w:rPr>
          <w:rFonts w:ascii="Times New Roman" w:hAnsi="Times New Roman" w:cs="Times New Roman"/>
        </w:rPr>
        <w:t>y concatenated</w:t>
      </w:r>
      <w:r w:rsidR="002C6CCB">
        <w:rPr>
          <w:rFonts w:ascii="Times New Roman" w:hAnsi="Times New Roman" w:cs="Times New Roman"/>
        </w:rPr>
        <w:t xml:space="preserve"> one, but some exception</w:t>
      </w:r>
      <w:r w:rsidR="00DF1300">
        <w:rPr>
          <w:rFonts w:ascii="Times New Roman" w:hAnsi="Times New Roman" w:cs="Times New Roman"/>
        </w:rPr>
        <w:t>s</w:t>
      </w:r>
      <w:r w:rsidR="002C6CCB">
        <w:rPr>
          <w:rFonts w:ascii="Times New Roman" w:hAnsi="Times New Roman" w:cs="Times New Roman"/>
        </w:rPr>
        <w:t xml:space="preserve"> are also observed.</w:t>
      </w:r>
      <w:r w:rsidR="001E57CC">
        <w:rPr>
          <w:rFonts w:ascii="Times New Roman" w:hAnsi="Times New Roman" w:cs="Times New Roman"/>
        </w:rPr>
        <w:t xml:space="preserve"> </w:t>
      </w:r>
      <w:r w:rsidR="006A7F8F">
        <w:rPr>
          <w:rFonts w:ascii="Times New Roman" w:hAnsi="Times New Roman" w:cs="Times New Roman"/>
        </w:rPr>
        <w:t>Surprisingly</w:t>
      </w:r>
      <w:r w:rsidR="001E57CC">
        <w:rPr>
          <w:rFonts w:ascii="Times New Roman" w:hAnsi="Times New Roman" w:cs="Times New Roman"/>
        </w:rPr>
        <w:t xml:space="preserve">, some </w:t>
      </w:r>
      <w:r w:rsidR="006A7F8F">
        <w:rPr>
          <w:rFonts w:ascii="Times New Roman" w:hAnsi="Times New Roman" w:cs="Times New Roman"/>
        </w:rPr>
        <w:t xml:space="preserve">of the most </w:t>
      </w:r>
      <w:r w:rsidR="001E57CC">
        <w:rPr>
          <w:rFonts w:ascii="Times New Roman" w:hAnsi="Times New Roman" w:cs="Times New Roman"/>
        </w:rPr>
        <w:t xml:space="preserve">recurrently used markers wield very low support and were highly inconsistent with the full matrix, e.g. rpl16, </w:t>
      </w:r>
      <w:proofErr w:type="spellStart"/>
      <w:r w:rsidR="001E57CC">
        <w:rPr>
          <w:rFonts w:ascii="Times New Roman" w:hAnsi="Times New Roman" w:cs="Times New Roman"/>
        </w:rPr>
        <w:t>trnlf</w:t>
      </w:r>
      <w:proofErr w:type="spellEnd"/>
      <w:r w:rsidR="001E57CC">
        <w:rPr>
          <w:rFonts w:ascii="Times New Roman" w:hAnsi="Times New Roman" w:cs="Times New Roman"/>
        </w:rPr>
        <w:t xml:space="preserve">, </w:t>
      </w:r>
      <w:proofErr w:type="spellStart"/>
      <w:r w:rsidR="001E57CC">
        <w:rPr>
          <w:rFonts w:ascii="Times New Roman" w:hAnsi="Times New Roman" w:cs="Times New Roman"/>
        </w:rPr>
        <w:t>ndhf</w:t>
      </w:r>
      <w:proofErr w:type="spellEnd"/>
      <w:r w:rsidR="001E57CC">
        <w:rPr>
          <w:rFonts w:ascii="Times New Roman" w:hAnsi="Times New Roman" w:cs="Times New Roman"/>
        </w:rPr>
        <w:t xml:space="preserve"> and </w:t>
      </w:r>
      <w:proofErr w:type="spellStart"/>
      <w:r w:rsidR="001E57CC">
        <w:rPr>
          <w:rFonts w:ascii="Times New Roman" w:hAnsi="Times New Roman" w:cs="Times New Roman"/>
        </w:rPr>
        <w:t>psba-trnh</w:t>
      </w:r>
      <w:proofErr w:type="spellEnd"/>
      <w:r w:rsidR="001E57CC">
        <w:rPr>
          <w:rFonts w:ascii="Times New Roman" w:hAnsi="Times New Roman" w:cs="Times New Roman"/>
        </w:rPr>
        <w:t xml:space="preserve">. </w:t>
      </w:r>
      <w:r w:rsidR="006A7F8F">
        <w:rPr>
          <w:rFonts w:ascii="Times New Roman" w:hAnsi="Times New Roman" w:cs="Times New Roman"/>
        </w:rPr>
        <w:t>Moreover,</w:t>
      </w:r>
      <w:r w:rsidR="00696657">
        <w:rPr>
          <w:rFonts w:ascii="Times New Roman" w:hAnsi="Times New Roman" w:cs="Times New Roman"/>
        </w:rPr>
        <w:t xml:space="preserve"> the most informative individual markers </w:t>
      </w:r>
      <w:r w:rsidR="00B40756">
        <w:rPr>
          <w:rFonts w:ascii="Times New Roman" w:hAnsi="Times New Roman" w:cs="Times New Roman"/>
        </w:rPr>
        <w:t xml:space="preserve">in the all52 analyses </w:t>
      </w:r>
      <w:r w:rsidR="00696657">
        <w:rPr>
          <w:rFonts w:ascii="Times New Roman" w:hAnsi="Times New Roman" w:cs="Times New Roman"/>
        </w:rPr>
        <w:t xml:space="preserve">are the ETS and the </w:t>
      </w:r>
      <w:proofErr w:type="spellStart"/>
      <w:r w:rsidR="00696657">
        <w:rPr>
          <w:rFonts w:ascii="Times New Roman" w:hAnsi="Times New Roman" w:cs="Times New Roman"/>
        </w:rPr>
        <w:t>trnQ</w:t>
      </w:r>
      <w:proofErr w:type="spellEnd"/>
      <w:r w:rsidR="00696657">
        <w:rPr>
          <w:rFonts w:ascii="Times New Roman" w:hAnsi="Times New Roman" w:cs="Times New Roman"/>
        </w:rPr>
        <w:t xml:space="preserve">, two regions that are </w:t>
      </w:r>
      <w:r w:rsidR="00B40756">
        <w:rPr>
          <w:rFonts w:ascii="Times New Roman" w:hAnsi="Times New Roman" w:cs="Times New Roman"/>
        </w:rPr>
        <w:t>often</w:t>
      </w:r>
      <w:r w:rsidR="00696657">
        <w:rPr>
          <w:rFonts w:ascii="Times New Roman" w:hAnsi="Times New Roman" w:cs="Times New Roman"/>
        </w:rPr>
        <w:t xml:space="preserve"> sequenced. </w:t>
      </w:r>
    </w:p>
    <w:p w14:paraId="3D810C8C" w14:textId="4A95E79A" w:rsidR="00186E3D" w:rsidRDefault="008C5A8B" w:rsidP="0017600B">
      <w:pPr>
        <w:spacing w:line="360" w:lineRule="auto"/>
        <w:jc w:val="both"/>
        <w:rPr>
          <w:rFonts w:ascii="Times New Roman" w:hAnsi="Times New Roman" w:cs="Times New Roman"/>
        </w:rPr>
      </w:pPr>
      <w:r>
        <w:rPr>
          <w:rFonts w:ascii="Times New Roman" w:hAnsi="Times New Roman" w:cs="Times New Roman"/>
        </w:rPr>
        <w:tab/>
      </w:r>
      <w:r w:rsidR="00B40756">
        <w:rPr>
          <w:rFonts w:ascii="Times New Roman" w:hAnsi="Times New Roman" w:cs="Times New Roman"/>
        </w:rPr>
        <w:t xml:space="preserve">The </w:t>
      </w:r>
      <w:proofErr w:type="spellStart"/>
      <w:r w:rsidR="002711D6">
        <w:rPr>
          <w:rFonts w:ascii="Times New Roman" w:hAnsi="Times New Roman" w:cs="Times New Roman"/>
        </w:rPr>
        <w:t>Eugeniinae</w:t>
      </w:r>
      <w:proofErr w:type="spellEnd"/>
      <w:r w:rsidR="002711D6">
        <w:rPr>
          <w:rFonts w:ascii="Times New Roman" w:hAnsi="Times New Roman" w:cs="Times New Roman"/>
        </w:rPr>
        <w:t xml:space="preserve"> subset presented </w:t>
      </w:r>
      <w:r w:rsidR="00B40756">
        <w:rPr>
          <w:rFonts w:ascii="Times New Roman" w:hAnsi="Times New Roman" w:cs="Times New Roman"/>
        </w:rPr>
        <w:t xml:space="preserve">the </w:t>
      </w:r>
      <w:r w:rsidR="002711D6">
        <w:rPr>
          <w:rFonts w:ascii="Times New Roman" w:hAnsi="Times New Roman" w:cs="Times New Roman"/>
        </w:rPr>
        <w:t>lowest conflict between nuclear an</w:t>
      </w:r>
      <w:r w:rsidR="00B40756">
        <w:rPr>
          <w:rFonts w:ascii="Times New Roman" w:hAnsi="Times New Roman" w:cs="Times New Roman"/>
        </w:rPr>
        <w:t xml:space="preserve">d </w:t>
      </w:r>
      <w:proofErr w:type="spellStart"/>
      <w:r w:rsidR="00B40756">
        <w:rPr>
          <w:rFonts w:ascii="Times New Roman" w:hAnsi="Times New Roman" w:cs="Times New Roman"/>
        </w:rPr>
        <w:t>plastidial</w:t>
      </w:r>
      <w:proofErr w:type="spellEnd"/>
      <w:r w:rsidR="00B40756">
        <w:rPr>
          <w:rFonts w:ascii="Times New Roman" w:hAnsi="Times New Roman" w:cs="Times New Roman"/>
        </w:rPr>
        <w:t xml:space="preserve"> datasets. In both </w:t>
      </w:r>
      <w:proofErr w:type="spellStart"/>
      <w:r w:rsidR="00B40756">
        <w:rPr>
          <w:rFonts w:ascii="Times New Roman" w:hAnsi="Times New Roman" w:cs="Times New Roman"/>
        </w:rPr>
        <w:t>M</w:t>
      </w:r>
      <w:r w:rsidR="002711D6">
        <w:rPr>
          <w:rFonts w:ascii="Times New Roman" w:hAnsi="Times New Roman" w:cs="Times New Roman"/>
        </w:rPr>
        <w:t>yrciinae</w:t>
      </w:r>
      <w:proofErr w:type="spellEnd"/>
      <w:r w:rsidR="002711D6">
        <w:rPr>
          <w:rFonts w:ascii="Times New Roman" w:hAnsi="Times New Roman" w:cs="Times New Roman"/>
        </w:rPr>
        <w:t xml:space="preserve"> and all52 subsets, however, there is a strong conflict in topologies inferred from nuclear and plastid matrices, as they seldom overlap in the </w:t>
      </w:r>
      <w:proofErr w:type="spellStart"/>
      <w:r w:rsidR="002711D6">
        <w:rPr>
          <w:rFonts w:ascii="Times New Roman" w:hAnsi="Times New Roman" w:cs="Times New Roman"/>
        </w:rPr>
        <w:t>treespace</w:t>
      </w:r>
      <w:proofErr w:type="spellEnd"/>
      <w:r w:rsidR="002711D6">
        <w:rPr>
          <w:rFonts w:ascii="Times New Roman" w:hAnsi="Times New Roman" w:cs="Times New Roman"/>
        </w:rPr>
        <w:t xml:space="preserve">. </w:t>
      </w:r>
      <w:r w:rsidR="004324D2">
        <w:rPr>
          <w:rFonts w:ascii="Times New Roman" w:hAnsi="Times New Roman" w:cs="Times New Roman"/>
        </w:rPr>
        <w:t xml:space="preserve">In both of these occasions, </w:t>
      </w:r>
      <w:r w:rsidR="002711D6">
        <w:rPr>
          <w:rFonts w:ascii="Times New Roman" w:hAnsi="Times New Roman" w:cs="Times New Roman"/>
        </w:rPr>
        <w:t xml:space="preserve">the </w:t>
      </w:r>
      <w:r w:rsidR="004324D2">
        <w:rPr>
          <w:rFonts w:ascii="Times New Roman" w:hAnsi="Times New Roman" w:cs="Times New Roman"/>
        </w:rPr>
        <w:t xml:space="preserve">topology of the </w:t>
      </w:r>
      <w:r w:rsidR="002711D6">
        <w:rPr>
          <w:rFonts w:ascii="Times New Roman" w:hAnsi="Times New Roman" w:cs="Times New Roman"/>
        </w:rPr>
        <w:t xml:space="preserve">full matrix reflects the </w:t>
      </w:r>
      <w:r w:rsidR="004324D2">
        <w:rPr>
          <w:rFonts w:ascii="Times New Roman" w:hAnsi="Times New Roman" w:cs="Times New Roman"/>
        </w:rPr>
        <w:t>topology</w:t>
      </w:r>
      <w:r w:rsidR="002711D6">
        <w:rPr>
          <w:rFonts w:ascii="Times New Roman" w:hAnsi="Times New Roman" w:cs="Times New Roman"/>
        </w:rPr>
        <w:t xml:space="preserve"> </w:t>
      </w:r>
      <w:r w:rsidR="004324D2">
        <w:rPr>
          <w:rFonts w:ascii="Times New Roman" w:hAnsi="Times New Roman" w:cs="Times New Roman"/>
        </w:rPr>
        <w:t xml:space="preserve">inferred from </w:t>
      </w:r>
      <w:r w:rsidR="002711D6">
        <w:rPr>
          <w:rFonts w:ascii="Times New Roman" w:hAnsi="Times New Roman" w:cs="Times New Roman"/>
        </w:rPr>
        <w:t>the plastid partition</w:t>
      </w:r>
      <w:r w:rsidR="00307032">
        <w:rPr>
          <w:rFonts w:ascii="Times New Roman" w:hAnsi="Times New Roman" w:cs="Times New Roman"/>
        </w:rPr>
        <w:t>,</w:t>
      </w:r>
      <w:r w:rsidR="004324D2" w:rsidRPr="004324D2">
        <w:rPr>
          <w:rFonts w:ascii="Times New Roman" w:hAnsi="Times New Roman" w:cs="Times New Roman"/>
        </w:rPr>
        <w:t xml:space="preserve"> </w:t>
      </w:r>
      <w:r w:rsidR="00307032">
        <w:rPr>
          <w:rFonts w:ascii="Times New Roman" w:hAnsi="Times New Roman" w:cs="Times New Roman"/>
        </w:rPr>
        <w:t>p</w:t>
      </w:r>
      <w:r w:rsidR="004324D2">
        <w:rPr>
          <w:rFonts w:ascii="Times New Roman" w:hAnsi="Times New Roman" w:cs="Times New Roman"/>
        </w:rPr>
        <w:t>ossibly because the plastid partition is more data-rich (i.</w:t>
      </w:r>
      <w:r w:rsidR="00307032">
        <w:rPr>
          <w:rFonts w:ascii="Times New Roman" w:hAnsi="Times New Roman" w:cs="Times New Roman"/>
        </w:rPr>
        <w:t>e. longer) than the nuclear one</w:t>
      </w:r>
      <w:r w:rsidR="002711D6">
        <w:rPr>
          <w:rFonts w:ascii="Times New Roman" w:hAnsi="Times New Roman" w:cs="Times New Roman"/>
        </w:rPr>
        <w:t xml:space="preserve">. </w:t>
      </w:r>
    </w:p>
    <w:p w14:paraId="12814024" w14:textId="77777777" w:rsidR="0007416C" w:rsidRPr="001E26CF" w:rsidRDefault="0007416C" w:rsidP="00C86DBA">
      <w:pPr>
        <w:pStyle w:val="Heading2"/>
        <w:rPr>
          <w:color w:val="auto"/>
          <w:sz w:val="22"/>
        </w:rPr>
      </w:pPr>
      <w:r w:rsidRPr="001E26CF">
        <w:rPr>
          <w:color w:val="auto"/>
          <w:sz w:val="22"/>
        </w:rPr>
        <w:t>Taxonomical, biogeographical and molecular coverage</w:t>
      </w:r>
    </w:p>
    <w:p w14:paraId="19B481B6" w14:textId="77777777" w:rsidR="00773593" w:rsidRDefault="00773593" w:rsidP="00773593">
      <w:pPr>
        <w:spacing w:line="360" w:lineRule="auto"/>
        <w:ind w:firstLine="720"/>
        <w:jc w:val="both"/>
        <w:rPr>
          <w:rFonts w:ascii="Times New Roman" w:hAnsi="Times New Roman" w:cs="Times New Roman"/>
          <w:color w:val="000000"/>
        </w:rPr>
      </w:pPr>
    </w:p>
    <w:p w14:paraId="465172E1" w14:textId="77777777" w:rsidR="00260C39" w:rsidRDefault="00B20B2D" w:rsidP="00756119">
      <w:pPr>
        <w:spacing w:line="360" w:lineRule="auto"/>
        <w:ind w:firstLine="720"/>
        <w:jc w:val="both"/>
        <w:rPr>
          <w:rFonts w:ascii="Times New Roman" w:hAnsi="Times New Roman" w:cs="Times New Roman"/>
        </w:rPr>
      </w:pPr>
      <w:r>
        <w:rPr>
          <w:rFonts w:ascii="Times New Roman" w:hAnsi="Times New Roman" w:cs="Times New Roman"/>
          <w:color w:val="000000"/>
        </w:rPr>
        <w:t>Not surprisingly, the major groups</w:t>
      </w:r>
      <w:r w:rsidR="00BD14C5" w:rsidRPr="00D1619A">
        <w:rPr>
          <w:rFonts w:ascii="Times New Roman" w:hAnsi="Times New Roman" w:cs="Times New Roman"/>
          <w:color w:val="000000"/>
        </w:rPr>
        <w:t xml:space="preserve"> with best </w:t>
      </w:r>
      <w:r>
        <w:rPr>
          <w:rFonts w:ascii="Times New Roman" w:hAnsi="Times New Roman" w:cs="Times New Roman"/>
          <w:color w:val="000000"/>
        </w:rPr>
        <w:t>taxonomic coverage</w:t>
      </w:r>
      <w:r w:rsidR="00BD14C5" w:rsidRPr="00D1619A">
        <w:rPr>
          <w:rFonts w:ascii="Times New Roman" w:hAnsi="Times New Roman" w:cs="Times New Roman"/>
          <w:color w:val="000000"/>
        </w:rPr>
        <w:t xml:space="preserve"> are </w:t>
      </w:r>
      <w:r>
        <w:rPr>
          <w:rFonts w:ascii="Times New Roman" w:hAnsi="Times New Roman" w:cs="Times New Roman"/>
          <w:color w:val="000000"/>
        </w:rPr>
        <w:t xml:space="preserve">the species-poorest ones. </w:t>
      </w:r>
      <w:r w:rsidR="00756119">
        <w:rPr>
          <w:rFonts w:ascii="Times New Roman" w:hAnsi="Times New Roman" w:cs="Times New Roman"/>
          <w:color w:val="000000"/>
        </w:rPr>
        <w:t>Among the</w:t>
      </w:r>
      <w:r w:rsidR="00506AE8">
        <w:rPr>
          <w:rFonts w:ascii="Times New Roman" w:hAnsi="Times New Roman" w:cs="Times New Roman"/>
          <w:color w:val="000000"/>
        </w:rPr>
        <w:t xml:space="preserve"> </w:t>
      </w:r>
      <w:r w:rsidR="00506AE8" w:rsidRPr="00506AE8">
        <w:rPr>
          <w:rFonts w:ascii="Times New Roman" w:hAnsi="Times New Roman" w:cs="Times New Roman"/>
          <w:color w:val="000000"/>
          <w:highlight w:val="yellow"/>
        </w:rPr>
        <w:t>xx</w:t>
      </w:r>
      <w:r w:rsidR="00756119">
        <w:rPr>
          <w:rFonts w:ascii="Times New Roman" w:hAnsi="Times New Roman" w:cs="Times New Roman"/>
          <w:color w:val="000000"/>
        </w:rPr>
        <w:t xml:space="preserve"> genera </w:t>
      </w:r>
      <w:r w:rsidR="00506AE8">
        <w:rPr>
          <w:rFonts w:ascii="Times New Roman" w:hAnsi="Times New Roman" w:cs="Times New Roman"/>
          <w:color w:val="000000"/>
        </w:rPr>
        <w:t xml:space="preserve">and major groups </w:t>
      </w:r>
      <w:r w:rsidR="00756119">
        <w:rPr>
          <w:rFonts w:ascii="Times New Roman" w:hAnsi="Times New Roman" w:cs="Times New Roman"/>
          <w:color w:val="000000"/>
        </w:rPr>
        <w:t xml:space="preserve">with over 30 species, </w:t>
      </w:r>
      <w:r w:rsidR="00756119" w:rsidRPr="00506AE8">
        <w:rPr>
          <w:rFonts w:ascii="Times New Roman" w:hAnsi="Times New Roman" w:cs="Times New Roman"/>
          <w:color w:val="000000"/>
          <w:highlight w:val="yellow"/>
        </w:rPr>
        <w:t>xx</w:t>
      </w:r>
      <w:r w:rsidR="00756119">
        <w:rPr>
          <w:rFonts w:ascii="Times New Roman" w:hAnsi="Times New Roman" w:cs="Times New Roman"/>
          <w:color w:val="000000"/>
        </w:rPr>
        <w:t xml:space="preserve"> are </w:t>
      </w:r>
      <w:r w:rsidR="00506AE8">
        <w:rPr>
          <w:rFonts w:ascii="Times New Roman" w:hAnsi="Times New Roman" w:cs="Times New Roman"/>
          <w:color w:val="000000"/>
        </w:rPr>
        <w:t>represented by less than half of their species-richness</w:t>
      </w:r>
      <w:r w:rsidR="00756119">
        <w:rPr>
          <w:rFonts w:ascii="Times New Roman" w:hAnsi="Times New Roman" w:cs="Times New Roman"/>
          <w:color w:val="000000"/>
        </w:rPr>
        <w:t xml:space="preserve">. </w:t>
      </w:r>
      <w:r w:rsidR="00506AE8">
        <w:rPr>
          <w:rFonts w:ascii="Times New Roman" w:hAnsi="Times New Roman" w:cs="Times New Roman"/>
          <w:color w:val="000000"/>
        </w:rPr>
        <w:t>This is the case of the</w:t>
      </w:r>
      <w:r>
        <w:rPr>
          <w:rFonts w:ascii="Times New Roman" w:hAnsi="Times New Roman" w:cs="Times New Roman"/>
          <w:color w:val="000000"/>
        </w:rPr>
        <w:t xml:space="preserve"> gigantic clades </w:t>
      </w:r>
      <w:r w:rsidRPr="00506AE8">
        <w:rPr>
          <w:rFonts w:ascii="Times New Roman" w:hAnsi="Times New Roman" w:cs="Times New Roman"/>
          <w:i/>
          <w:color w:val="000000"/>
        </w:rPr>
        <w:t>Eugenia</w:t>
      </w:r>
      <w:r>
        <w:rPr>
          <w:rFonts w:ascii="Times New Roman" w:hAnsi="Times New Roman" w:cs="Times New Roman"/>
          <w:color w:val="000000"/>
        </w:rPr>
        <w:t xml:space="preserve"> sect. </w:t>
      </w:r>
      <w:proofErr w:type="spellStart"/>
      <w:r w:rsidRPr="00506AE8">
        <w:rPr>
          <w:rFonts w:ascii="Times New Roman" w:hAnsi="Times New Roman" w:cs="Times New Roman"/>
          <w:i/>
          <w:color w:val="000000"/>
        </w:rPr>
        <w:t>Umbellatae</w:t>
      </w:r>
      <w:proofErr w:type="spellEnd"/>
      <w:r w:rsidR="00506AE8">
        <w:rPr>
          <w:rFonts w:ascii="Times New Roman" w:hAnsi="Times New Roman" w:cs="Times New Roman"/>
          <w:color w:val="000000"/>
        </w:rPr>
        <w:t xml:space="preserve"> (</w:t>
      </w:r>
      <w:r w:rsidR="00506AE8" w:rsidRPr="00506AE8">
        <w:rPr>
          <w:rFonts w:ascii="Times New Roman" w:hAnsi="Times New Roman" w:cs="Times New Roman"/>
          <w:color w:val="000000"/>
          <w:highlight w:val="yellow"/>
        </w:rPr>
        <w:t>xx</w:t>
      </w:r>
      <w:r w:rsidR="00506AE8">
        <w:rPr>
          <w:rFonts w:ascii="Times New Roman" w:hAnsi="Times New Roman" w:cs="Times New Roman"/>
          <w:color w:val="000000"/>
        </w:rPr>
        <w:t xml:space="preserve"> out of </w:t>
      </w:r>
      <w:r w:rsidR="00506AE8" w:rsidRPr="00506AE8">
        <w:rPr>
          <w:rFonts w:ascii="Times New Roman" w:hAnsi="Times New Roman" w:cs="Times New Roman"/>
          <w:color w:val="000000"/>
          <w:highlight w:val="yellow"/>
        </w:rPr>
        <w:t>xx</w:t>
      </w:r>
      <w:r w:rsidR="00506AE8">
        <w:rPr>
          <w:rFonts w:ascii="Times New Roman" w:hAnsi="Times New Roman" w:cs="Times New Roman"/>
          <w:color w:val="000000"/>
        </w:rPr>
        <w:t xml:space="preserve"> species sampled)</w:t>
      </w:r>
      <w:r>
        <w:rPr>
          <w:rFonts w:ascii="Times New Roman" w:hAnsi="Times New Roman" w:cs="Times New Roman"/>
          <w:color w:val="000000"/>
        </w:rPr>
        <w:t xml:space="preserve">, </w:t>
      </w:r>
      <w:proofErr w:type="spellStart"/>
      <w:r w:rsidRPr="00506AE8">
        <w:rPr>
          <w:rFonts w:ascii="Times New Roman" w:hAnsi="Times New Roman" w:cs="Times New Roman"/>
          <w:i/>
          <w:color w:val="000000"/>
        </w:rPr>
        <w:t>Myrcia</w:t>
      </w:r>
      <w:proofErr w:type="spellEnd"/>
      <w:r>
        <w:rPr>
          <w:rFonts w:ascii="Times New Roman" w:hAnsi="Times New Roman" w:cs="Times New Roman"/>
          <w:color w:val="000000"/>
        </w:rPr>
        <w:t xml:space="preserve"> sect. </w:t>
      </w:r>
      <w:proofErr w:type="spellStart"/>
      <w:r w:rsidRPr="00506AE8">
        <w:rPr>
          <w:rFonts w:ascii="Times New Roman" w:hAnsi="Times New Roman" w:cs="Times New Roman"/>
          <w:i/>
          <w:color w:val="000000"/>
        </w:rPr>
        <w:t>Calyptranthes</w:t>
      </w:r>
      <w:proofErr w:type="spellEnd"/>
      <w:r w:rsidR="00506AE8">
        <w:rPr>
          <w:rFonts w:ascii="Times New Roman" w:hAnsi="Times New Roman" w:cs="Times New Roman"/>
          <w:color w:val="000000"/>
        </w:rPr>
        <w:t xml:space="preserve"> (</w:t>
      </w:r>
      <w:r w:rsidR="00506AE8" w:rsidRPr="00506AE8">
        <w:rPr>
          <w:rFonts w:ascii="Times New Roman" w:hAnsi="Times New Roman" w:cs="Times New Roman"/>
          <w:color w:val="000000"/>
          <w:highlight w:val="yellow"/>
        </w:rPr>
        <w:t>xx</w:t>
      </w:r>
      <w:r w:rsidR="00506AE8">
        <w:rPr>
          <w:rFonts w:ascii="Times New Roman" w:hAnsi="Times New Roman" w:cs="Times New Roman"/>
          <w:color w:val="000000"/>
        </w:rPr>
        <w:t xml:space="preserve"> out of </w:t>
      </w:r>
      <w:r w:rsidR="00506AE8" w:rsidRPr="00506AE8">
        <w:rPr>
          <w:rFonts w:ascii="Times New Roman" w:hAnsi="Times New Roman" w:cs="Times New Roman"/>
          <w:color w:val="000000"/>
          <w:highlight w:val="yellow"/>
        </w:rPr>
        <w:t>xx</w:t>
      </w:r>
      <w:r w:rsidR="00506AE8">
        <w:rPr>
          <w:rFonts w:ascii="Times New Roman" w:hAnsi="Times New Roman" w:cs="Times New Roman"/>
          <w:color w:val="000000"/>
        </w:rPr>
        <w:t xml:space="preserve"> species sampled) and </w:t>
      </w:r>
      <w:r w:rsidR="00506AE8">
        <w:rPr>
          <w:rFonts w:ascii="Times New Roman" w:hAnsi="Times New Roman" w:cs="Times New Roman"/>
          <w:color w:val="000000"/>
          <w:highlight w:val="yellow"/>
        </w:rPr>
        <w:t>(more examples</w:t>
      </w:r>
      <w:r w:rsidR="00506AE8" w:rsidRPr="00506AE8">
        <w:rPr>
          <w:rFonts w:ascii="Times New Roman" w:hAnsi="Times New Roman" w:cs="Times New Roman"/>
          <w:color w:val="000000"/>
          <w:highlight w:val="yellow"/>
        </w:rPr>
        <w:t>,</w:t>
      </w:r>
      <w:r w:rsidRPr="00506AE8">
        <w:rPr>
          <w:rFonts w:ascii="Times New Roman" w:hAnsi="Times New Roman" w:cs="Times New Roman"/>
          <w:color w:val="000000"/>
          <w:highlight w:val="yellow"/>
        </w:rPr>
        <w:t xml:space="preserve"> etc</w:t>
      </w:r>
      <w:r w:rsidR="00506AE8">
        <w:rPr>
          <w:rFonts w:ascii="Times New Roman" w:hAnsi="Times New Roman" w:cs="Times New Roman"/>
          <w:color w:val="000000"/>
          <w:highlight w:val="yellow"/>
        </w:rPr>
        <w:t>)</w:t>
      </w:r>
      <w:r w:rsidRPr="00506AE8">
        <w:rPr>
          <w:rFonts w:ascii="Times New Roman" w:hAnsi="Times New Roman" w:cs="Times New Roman"/>
          <w:color w:val="000000"/>
          <w:highlight w:val="yellow"/>
        </w:rPr>
        <w:t>.</w:t>
      </w:r>
      <w:r>
        <w:rPr>
          <w:rFonts w:ascii="Times New Roman" w:hAnsi="Times New Roman" w:cs="Times New Roman"/>
          <w:color w:val="000000"/>
        </w:rPr>
        <w:t xml:space="preserve"> account for the poorest coverage relative t</w:t>
      </w:r>
      <w:r w:rsidR="00756119">
        <w:rPr>
          <w:rFonts w:ascii="Times New Roman" w:hAnsi="Times New Roman" w:cs="Times New Roman"/>
          <w:color w:val="000000"/>
        </w:rPr>
        <w:t>o their total estimated species-</w:t>
      </w:r>
      <w:r>
        <w:rPr>
          <w:rFonts w:ascii="Times New Roman" w:hAnsi="Times New Roman" w:cs="Times New Roman"/>
          <w:color w:val="000000"/>
        </w:rPr>
        <w:t xml:space="preserve">richness. </w:t>
      </w:r>
      <w:r w:rsidR="00470AEF" w:rsidRPr="00D1619A">
        <w:rPr>
          <w:rFonts w:ascii="Times New Roman" w:hAnsi="Times New Roman" w:cs="Times New Roman"/>
          <w:color w:val="000000"/>
        </w:rPr>
        <w:t xml:space="preserve">In </w:t>
      </w:r>
      <w:proofErr w:type="spellStart"/>
      <w:r w:rsidR="00470AEF" w:rsidRPr="00260C39">
        <w:rPr>
          <w:rFonts w:ascii="Times New Roman" w:hAnsi="Times New Roman" w:cs="Times New Roman"/>
          <w:i/>
          <w:color w:val="000000"/>
        </w:rPr>
        <w:t>Myrcia</w:t>
      </w:r>
      <w:proofErr w:type="spellEnd"/>
      <w:r w:rsidR="00470AEF" w:rsidRPr="00D1619A">
        <w:rPr>
          <w:rFonts w:ascii="Times New Roman" w:hAnsi="Times New Roman" w:cs="Times New Roman"/>
          <w:color w:val="000000"/>
        </w:rPr>
        <w:t xml:space="preserve">, </w:t>
      </w:r>
      <w:r w:rsidR="00470AEF" w:rsidRPr="00D1619A">
        <w:rPr>
          <w:rFonts w:ascii="Times New Roman" w:hAnsi="Times New Roman" w:cs="Times New Roman"/>
          <w:color w:val="000000"/>
        </w:rPr>
        <w:lastRenderedPageBreak/>
        <w:t>section</w:t>
      </w:r>
      <w:r w:rsidR="00756119">
        <w:rPr>
          <w:rFonts w:ascii="Times New Roman" w:hAnsi="Times New Roman" w:cs="Times New Roman"/>
          <w:color w:val="000000"/>
        </w:rPr>
        <w:t>s with best coverage are</w:t>
      </w:r>
      <w:r w:rsidR="00470AEF" w:rsidRPr="00D1619A">
        <w:rPr>
          <w:rFonts w:ascii="Times New Roman" w:hAnsi="Times New Roman" w:cs="Times New Roman"/>
          <w:color w:val="000000"/>
        </w:rPr>
        <w:t xml:space="preserve"> </w:t>
      </w:r>
      <w:r w:rsidR="00470AEF" w:rsidRPr="00260C39">
        <w:rPr>
          <w:rFonts w:ascii="Times New Roman" w:hAnsi="Times New Roman" w:cs="Times New Roman"/>
          <w:color w:val="000000"/>
          <w:highlight w:val="yellow"/>
        </w:rPr>
        <w:t>xx</w:t>
      </w:r>
      <w:r w:rsidR="00470AEF" w:rsidRPr="00D1619A">
        <w:rPr>
          <w:rFonts w:ascii="Times New Roman" w:hAnsi="Times New Roman" w:cs="Times New Roman"/>
          <w:color w:val="000000"/>
        </w:rPr>
        <w:t xml:space="preserve">, with </w:t>
      </w:r>
      <w:r w:rsidR="00470AEF" w:rsidRPr="00260C39">
        <w:rPr>
          <w:rFonts w:ascii="Times New Roman" w:hAnsi="Times New Roman" w:cs="Times New Roman"/>
          <w:color w:val="000000"/>
          <w:highlight w:val="yellow"/>
        </w:rPr>
        <w:t>xx</w:t>
      </w:r>
      <w:r w:rsidR="00470AEF" w:rsidRPr="00D1619A">
        <w:rPr>
          <w:rFonts w:ascii="Times New Roman" w:hAnsi="Times New Roman" w:cs="Times New Roman"/>
          <w:color w:val="000000"/>
        </w:rPr>
        <w:t xml:space="preserve">% of species coverage. In </w:t>
      </w:r>
      <w:r w:rsidR="00470AEF" w:rsidRPr="00260C39">
        <w:rPr>
          <w:rFonts w:ascii="Times New Roman" w:hAnsi="Times New Roman" w:cs="Times New Roman"/>
          <w:i/>
          <w:color w:val="000000"/>
        </w:rPr>
        <w:t>Eugenia</w:t>
      </w:r>
      <w:r w:rsidR="00470AEF" w:rsidRPr="00D1619A">
        <w:rPr>
          <w:rFonts w:ascii="Times New Roman" w:hAnsi="Times New Roman" w:cs="Times New Roman"/>
          <w:color w:val="000000"/>
        </w:rPr>
        <w:t xml:space="preserve">, that is </w:t>
      </w:r>
      <w:r w:rsidR="00470AEF" w:rsidRPr="00260C39">
        <w:rPr>
          <w:rFonts w:ascii="Times New Roman" w:hAnsi="Times New Roman" w:cs="Times New Roman"/>
          <w:color w:val="000000"/>
          <w:highlight w:val="yellow"/>
        </w:rPr>
        <w:t>xx</w:t>
      </w:r>
      <w:r w:rsidR="00470AEF" w:rsidRPr="00D1619A">
        <w:rPr>
          <w:rFonts w:ascii="Times New Roman" w:hAnsi="Times New Roman" w:cs="Times New Roman"/>
          <w:color w:val="000000"/>
        </w:rPr>
        <w:t xml:space="preserve"> with </w:t>
      </w:r>
      <w:r w:rsidR="00470AEF" w:rsidRPr="00260C39">
        <w:rPr>
          <w:rFonts w:ascii="Times New Roman" w:hAnsi="Times New Roman" w:cs="Times New Roman"/>
          <w:color w:val="000000"/>
          <w:highlight w:val="yellow"/>
        </w:rPr>
        <w:t>xx</w:t>
      </w:r>
      <w:r w:rsidR="00470AEF" w:rsidRPr="00D1619A">
        <w:rPr>
          <w:rFonts w:ascii="Times New Roman" w:hAnsi="Times New Roman" w:cs="Times New Roman"/>
          <w:color w:val="000000"/>
        </w:rPr>
        <w:t>% of species coverage. </w:t>
      </w:r>
    </w:p>
    <w:p w14:paraId="6FF54D7D" w14:textId="3DB0FFC6" w:rsidR="004A7B94" w:rsidRDefault="00AB6B29" w:rsidP="00756119">
      <w:pPr>
        <w:spacing w:line="360" w:lineRule="auto"/>
        <w:ind w:firstLine="720"/>
        <w:jc w:val="both"/>
        <w:rPr>
          <w:rFonts w:ascii="Times New Roman" w:hAnsi="Times New Roman" w:cs="Times New Roman"/>
        </w:rPr>
      </w:pPr>
      <w:r w:rsidRPr="00246A27">
        <w:rPr>
          <w:rFonts w:ascii="Times New Roman" w:hAnsi="Times New Roman" w:cs="Times New Roman"/>
        </w:rPr>
        <w:t xml:space="preserve"> </w:t>
      </w:r>
    </w:p>
    <w:p w14:paraId="2C268ACB" w14:textId="1EDE57E6" w:rsidR="006C5268" w:rsidRPr="00482B4B" w:rsidRDefault="00F273E2" w:rsidP="00C86DBA">
      <w:pPr>
        <w:pStyle w:val="Heading2"/>
        <w:rPr>
          <w:color w:val="auto"/>
          <w:sz w:val="22"/>
        </w:rPr>
      </w:pPr>
      <w:r w:rsidRPr="00482B4B">
        <w:rPr>
          <w:color w:val="auto"/>
          <w:sz w:val="22"/>
        </w:rPr>
        <w:t>Tree calibration</w:t>
      </w:r>
      <w:r w:rsidR="00113655" w:rsidRPr="00482B4B">
        <w:rPr>
          <w:color w:val="auto"/>
          <w:sz w:val="22"/>
        </w:rPr>
        <w:t xml:space="preserve"> </w:t>
      </w:r>
    </w:p>
    <w:p w14:paraId="13F825C7" w14:textId="77777777" w:rsidR="000E283A" w:rsidRDefault="000E283A" w:rsidP="00F96B79"/>
    <w:p w14:paraId="7410BFD6" w14:textId="6CC144B7" w:rsidR="007823B5" w:rsidRDefault="007823B5" w:rsidP="00F96B79">
      <w:r>
        <w:t xml:space="preserve">The dated tree estimates </w:t>
      </w:r>
      <w:proofErr w:type="gramStart"/>
      <w:r>
        <w:t>an</w:t>
      </w:r>
      <w:proofErr w:type="gramEnd"/>
      <w:r>
        <w:t xml:space="preserve"> mid-Eocene origin for the </w:t>
      </w:r>
      <w:proofErr w:type="spellStart"/>
      <w:r>
        <w:t>Neotropical</w:t>
      </w:r>
      <w:proofErr w:type="spellEnd"/>
      <w:r>
        <w:t xml:space="preserve"> </w:t>
      </w:r>
      <w:proofErr w:type="spellStart"/>
      <w:r>
        <w:t>Myrteae</w:t>
      </w:r>
      <w:proofErr w:type="spellEnd"/>
      <w:r>
        <w:t xml:space="preserve"> (c. 41Ma)</w:t>
      </w:r>
    </w:p>
    <w:p w14:paraId="788C0095" w14:textId="77777777" w:rsidR="007823B5" w:rsidRDefault="007823B5" w:rsidP="00F96B79"/>
    <w:p w14:paraId="46D8F838" w14:textId="17453A49" w:rsidR="00347BF9" w:rsidRPr="00482B4B" w:rsidRDefault="00A37939" w:rsidP="00482B4B">
      <w:pPr>
        <w:pStyle w:val="Heading1"/>
        <w:spacing w:line="360" w:lineRule="auto"/>
        <w:jc w:val="both"/>
        <w:rPr>
          <w:rFonts w:ascii="Times New Roman" w:hAnsi="Times New Roman" w:cs="Times New Roman"/>
          <w:color w:val="auto"/>
          <w:sz w:val="20"/>
          <w:szCs w:val="24"/>
        </w:rPr>
      </w:pPr>
      <w:r w:rsidRPr="00482B4B">
        <w:rPr>
          <w:rFonts w:ascii="Times New Roman" w:hAnsi="Times New Roman" w:cs="Times New Roman"/>
          <w:color w:val="auto"/>
          <w:sz w:val="20"/>
          <w:szCs w:val="24"/>
        </w:rPr>
        <w:t>DISCUSSION</w:t>
      </w:r>
    </w:p>
    <w:p w14:paraId="1BF2C2D6" w14:textId="07E98733" w:rsidR="005E4A65" w:rsidRPr="00031B09" w:rsidRDefault="004829CC" w:rsidP="00031B09">
      <w:pPr>
        <w:pStyle w:val="Heading2"/>
        <w:rPr>
          <w:color w:val="auto"/>
          <w:sz w:val="22"/>
        </w:rPr>
      </w:pPr>
      <w:r w:rsidRPr="00482B4B">
        <w:rPr>
          <w:color w:val="auto"/>
          <w:sz w:val="22"/>
        </w:rPr>
        <w:t xml:space="preserve">General comments on the topology </w:t>
      </w:r>
    </w:p>
    <w:p w14:paraId="61D3FA2A" w14:textId="0732148E" w:rsidR="00C029E1" w:rsidRDefault="00137BEB" w:rsidP="00C029E1">
      <w:pPr>
        <w:spacing w:line="360" w:lineRule="auto"/>
        <w:ind w:firstLine="720"/>
        <w:jc w:val="both"/>
        <w:rPr>
          <w:rFonts w:ascii="Times New Roman" w:hAnsi="Times New Roman" w:cs="Times New Roman"/>
        </w:rPr>
      </w:pPr>
      <w:r>
        <w:rPr>
          <w:rFonts w:ascii="Times New Roman" w:hAnsi="Times New Roman" w:cs="Times New Roman"/>
        </w:rPr>
        <w:t xml:space="preserve">Our </w:t>
      </w:r>
      <w:r w:rsidR="00403D07">
        <w:rPr>
          <w:rFonts w:ascii="Times New Roman" w:hAnsi="Times New Roman" w:cs="Times New Roman"/>
        </w:rPr>
        <w:t xml:space="preserve">inferred </w:t>
      </w:r>
      <w:r w:rsidR="00C029E1">
        <w:rPr>
          <w:rFonts w:ascii="Times New Roman" w:hAnsi="Times New Roman" w:cs="Times New Roman"/>
        </w:rPr>
        <w:t xml:space="preserve">topology </w:t>
      </w:r>
      <w:r w:rsidR="00031B09">
        <w:rPr>
          <w:rFonts w:ascii="Times New Roman" w:hAnsi="Times New Roman" w:cs="Times New Roman"/>
        </w:rPr>
        <w:t>represents the first</w:t>
      </w:r>
      <w:r w:rsidR="00C029E1">
        <w:rPr>
          <w:rFonts w:ascii="Times New Roman" w:hAnsi="Times New Roman" w:cs="Times New Roman"/>
        </w:rPr>
        <w:t xml:space="preserve"> </w:t>
      </w:r>
      <w:proofErr w:type="spellStart"/>
      <w:r w:rsidR="00C029E1">
        <w:rPr>
          <w:rFonts w:ascii="Times New Roman" w:hAnsi="Times New Roman" w:cs="Times New Roman"/>
        </w:rPr>
        <w:t>Myrtaceae</w:t>
      </w:r>
      <w:proofErr w:type="spellEnd"/>
      <w:r w:rsidR="00031B09">
        <w:rPr>
          <w:rFonts w:ascii="Times New Roman" w:hAnsi="Times New Roman" w:cs="Times New Roman"/>
        </w:rPr>
        <w:t xml:space="preserve"> </w:t>
      </w:r>
      <w:r w:rsidR="00C029E1">
        <w:rPr>
          <w:rFonts w:ascii="Times New Roman" w:hAnsi="Times New Roman" w:cs="Times New Roman"/>
        </w:rPr>
        <w:t xml:space="preserve">phylogenetic tree </w:t>
      </w:r>
      <w:r w:rsidR="00031B09">
        <w:rPr>
          <w:rFonts w:ascii="Times New Roman" w:hAnsi="Times New Roman" w:cs="Times New Roman"/>
        </w:rPr>
        <w:t xml:space="preserve">to include all of the 34 genera of the </w:t>
      </w:r>
      <w:r w:rsidR="00C029E1">
        <w:rPr>
          <w:rFonts w:ascii="Times New Roman" w:hAnsi="Times New Roman" w:cs="Times New Roman"/>
        </w:rPr>
        <w:t xml:space="preserve">hyper-diverse </w:t>
      </w:r>
      <w:proofErr w:type="spellStart"/>
      <w:r w:rsidR="00031B09">
        <w:rPr>
          <w:rFonts w:ascii="Times New Roman" w:hAnsi="Times New Roman" w:cs="Times New Roman"/>
        </w:rPr>
        <w:t>Neotropical</w:t>
      </w:r>
      <w:proofErr w:type="spellEnd"/>
      <w:r w:rsidR="00031B09">
        <w:rPr>
          <w:rFonts w:ascii="Times New Roman" w:hAnsi="Times New Roman" w:cs="Times New Roman"/>
        </w:rPr>
        <w:t xml:space="preserve"> clade of </w:t>
      </w:r>
      <w:proofErr w:type="spellStart"/>
      <w:r w:rsidR="00031B09">
        <w:rPr>
          <w:rFonts w:ascii="Times New Roman" w:hAnsi="Times New Roman" w:cs="Times New Roman"/>
        </w:rPr>
        <w:t>Myrteae</w:t>
      </w:r>
      <w:proofErr w:type="spellEnd"/>
      <w:r w:rsidR="00403D07">
        <w:rPr>
          <w:rFonts w:ascii="Times New Roman" w:hAnsi="Times New Roman" w:cs="Times New Roman"/>
        </w:rPr>
        <w:t xml:space="preserve"> (</w:t>
      </w:r>
      <w:proofErr w:type="spellStart"/>
      <w:r w:rsidR="00403D07">
        <w:rPr>
          <w:rFonts w:ascii="Times New Roman" w:hAnsi="Times New Roman" w:cs="Times New Roman"/>
        </w:rPr>
        <w:t>sensu</w:t>
      </w:r>
      <w:proofErr w:type="spellEnd"/>
      <w:r w:rsidR="00403D07">
        <w:rPr>
          <w:rFonts w:ascii="Times New Roman" w:hAnsi="Times New Roman" w:cs="Times New Roman"/>
        </w:rPr>
        <w:t xml:space="preserve"> </w:t>
      </w:r>
      <w:proofErr w:type="spellStart"/>
      <w:r w:rsidR="00403D07">
        <w:rPr>
          <w:rFonts w:ascii="Times New Roman" w:hAnsi="Times New Roman" w:cs="Times New Roman"/>
        </w:rPr>
        <w:t>Vasconcelos</w:t>
      </w:r>
      <w:proofErr w:type="spellEnd"/>
      <w:r w:rsidR="00403D07">
        <w:rPr>
          <w:rFonts w:ascii="Times New Roman" w:hAnsi="Times New Roman" w:cs="Times New Roman"/>
        </w:rPr>
        <w:t xml:space="preserve"> et al. 2017b)</w:t>
      </w:r>
      <w:r w:rsidR="00031B09">
        <w:rPr>
          <w:rFonts w:ascii="Times New Roman" w:hAnsi="Times New Roman" w:cs="Times New Roman"/>
        </w:rPr>
        <w:t xml:space="preserve">. </w:t>
      </w:r>
      <w:r w:rsidR="00A17087" w:rsidRPr="00021433">
        <w:rPr>
          <w:rFonts w:ascii="Times New Roman" w:hAnsi="Times New Roman" w:cs="Times New Roman"/>
        </w:rPr>
        <w:t>The broader sampling also highlights several non-monophyletic species</w:t>
      </w:r>
      <w:r w:rsidR="00A17087">
        <w:rPr>
          <w:rFonts w:ascii="Times New Roman" w:hAnsi="Times New Roman" w:cs="Times New Roman"/>
        </w:rPr>
        <w:t xml:space="preserve"> (e.g. </w:t>
      </w:r>
      <w:r w:rsidR="00A17087" w:rsidRPr="009877BB">
        <w:rPr>
          <w:rFonts w:ascii="Times New Roman" w:hAnsi="Times New Roman" w:cs="Times New Roman"/>
          <w:highlight w:val="yellow"/>
        </w:rPr>
        <w:t>examples</w:t>
      </w:r>
      <w:r w:rsidR="00A17087">
        <w:rPr>
          <w:rFonts w:ascii="Times New Roman" w:hAnsi="Times New Roman" w:cs="Times New Roman"/>
        </w:rPr>
        <w:t>)</w:t>
      </w:r>
      <w:r w:rsidR="00A17087" w:rsidRPr="00021433">
        <w:rPr>
          <w:rFonts w:ascii="Times New Roman" w:hAnsi="Times New Roman" w:cs="Times New Roman"/>
        </w:rPr>
        <w:t xml:space="preserve"> point</w:t>
      </w:r>
      <w:r w:rsidR="00A17087">
        <w:rPr>
          <w:rFonts w:ascii="Times New Roman" w:hAnsi="Times New Roman" w:cs="Times New Roman"/>
        </w:rPr>
        <w:t>ing</w:t>
      </w:r>
      <w:r w:rsidR="00A17087" w:rsidRPr="00021433">
        <w:rPr>
          <w:rFonts w:ascii="Times New Roman" w:hAnsi="Times New Roman" w:cs="Times New Roman"/>
        </w:rPr>
        <w:t xml:space="preserve"> to future required nomenclatural adjustments</w:t>
      </w:r>
      <w:r w:rsidR="00A17087">
        <w:rPr>
          <w:rFonts w:ascii="Times New Roman" w:hAnsi="Times New Roman" w:cs="Times New Roman"/>
        </w:rPr>
        <w:t xml:space="preserve"> in several instances</w:t>
      </w:r>
      <w:r w:rsidR="00A17087" w:rsidRPr="00021433">
        <w:rPr>
          <w:rFonts w:ascii="Times New Roman" w:hAnsi="Times New Roman" w:cs="Times New Roman"/>
        </w:rPr>
        <w:t>.</w:t>
      </w:r>
      <w:r w:rsidR="00A17087">
        <w:rPr>
          <w:rFonts w:ascii="Times New Roman" w:hAnsi="Times New Roman" w:cs="Times New Roman"/>
        </w:rPr>
        <w:t xml:space="preserve"> </w:t>
      </w:r>
      <w:r w:rsidR="00C029E1">
        <w:rPr>
          <w:rFonts w:ascii="Times New Roman" w:hAnsi="Times New Roman" w:cs="Times New Roman"/>
        </w:rPr>
        <w:t xml:space="preserve">Most of the resultant </w:t>
      </w:r>
      <w:proofErr w:type="spellStart"/>
      <w:r w:rsidR="00C029E1">
        <w:rPr>
          <w:rFonts w:ascii="Times New Roman" w:hAnsi="Times New Roman" w:cs="Times New Roman"/>
        </w:rPr>
        <w:t>suprageneric</w:t>
      </w:r>
      <w:proofErr w:type="spellEnd"/>
      <w:r w:rsidR="00C029E1">
        <w:rPr>
          <w:rFonts w:ascii="Times New Roman" w:hAnsi="Times New Roman" w:cs="Times New Roman"/>
        </w:rPr>
        <w:t xml:space="preserve"> relationships are also congruent with the recent phylogenetic analyses performed using different samples within tribe </w:t>
      </w:r>
      <w:proofErr w:type="spellStart"/>
      <w:r w:rsidR="00C029E1">
        <w:rPr>
          <w:rFonts w:ascii="Times New Roman" w:hAnsi="Times New Roman" w:cs="Times New Roman"/>
        </w:rPr>
        <w:t>Myrteae</w:t>
      </w:r>
      <w:proofErr w:type="spellEnd"/>
      <w:r w:rsidR="00C029E1">
        <w:rPr>
          <w:rFonts w:ascii="Times New Roman" w:hAnsi="Times New Roman" w:cs="Times New Roman"/>
        </w:rPr>
        <w:t xml:space="preserve"> (see abovementioned studies) and estimated ages for clade divergence are in accordance with previous calibrations. </w:t>
      </w:r>
      <w:r w:rsidR="00C029E1" w:rsidRPr="00B94416">
        <w:rPr>
          <w:rFonts w:ascii="Times New Roman" w:hAnsi="Times New Roman" w:cs="Times New Roman"/>
        </w:rPr>
        <w:t xml:space="preserve">Furthermore, </w:t>
      </w:r>
      <w:r w:rsidR="00C029E1">
        <w:rPr>
          <w:rFonts w:ascii="Times New Roman" w:hAnsi="Times New Roman" w:cs="Times New Roman"/>
        </w:rPr>
        <w:t xml:space="preserve">by enhancing collaboration </w:t>
      </w:r>
      <w:r w:rsidR="00C029E1" w:rsidRPr="00B94416">
        <w:rPr>
          <w:rFonts w:ascii="Times New Roman" w:hAnsi="Times New Roman" w:cs="Times New Roman"/>
        </w:rPr>
        <w:t xml:space="preserve">and </w:t>
      </w:r>
      <w:r w:rsidR="00C029E1">
        <w:rPr>
          <w:rFonts w:ascii="Times New Roman" w:hAnsi="Times New Roman" w:cs="Times New Roman"/>
        </w:rPr>
        <w:t>reassessing</w:t>
      </w:r>
      <w:r w:rsidR="00C029E1" w:rsidRPr="00B94416">
        <w:rPr>
          <w:rFonts w:ascii="Times New Roman" w:hAnsi="Times New Roman" w:cs="Times New Roman"/>
        </w:rPr>
        <w:t xml:space="preserve"> data already available on </w:t>
      </w:r>
      <w:r w:rsidR="00C029E1">
        <w:rPr>
          <w:rFonts w:ascii="Times New Roman" w:hAnsi="Times New Roman" w:cs="Times New Roman"/>
        </w:rPr>
        <w:t>public repositories, we</w:t>
      </w:r>
      <w:r w:rsidR="00C029E1" w:rsidRPr="00B94416">
        <w:rPr>
          <w:rFonts w:ascii="Times New Roman" w:hAnsi="Times New Roman" w:cs="Times New Roman"/>
        </w:rPr>
        <w:t xml:space="preserve"> </w:t>
      </w:r>
      <w:r w:rsidR="00C029E1">
        <w:rPr>
          <w:rFonts w:ascii="Times New Roman" w:hAnsi="Times New Roman" w:cs="Times New Roman"/>
        </w:rPr>
        <w:t>managed to improve</w:t>
      </w:r>
      <w:r>
        <w:rPr>
          <w:rFonts w:ascii="Times New Roman" w:hAnsi="Times New Roman" w:cs="Times New Roman"/>
        </w:rPr>
        <w:t xml:space="preserve">. </w:t>
      </w:r>
      <w:r w:rsidR="002B7EC4" w:rsidRPr="00341991">
        <w:rPr>
          <w:rFonts w:ascii="Times New Roman" w:hAnsi="Times New Roman" w:cs="Times New Roman"/>
        </w:rPr>
        <w:t xml:space="preserve">This tree (supplementary material 4) is now in good shape to be used by large scale studies such as Diaz et al 2019, </w:t>
      </w:r>
      <w:proofErr w:type="spellStart"/>
      <w:r w:rsidR="002B7EC4" w:rsidRPr="00341991">
        <w:rPr>
          <w:rFonts w:ascii="Times New Roman" w:hAnsi="Times New Roman" w:cs="Times New Roman"/>
        </w:rPr>
        <w:t>Antonelli</w:t>
      </w:r>
      <w:proofErr w:type="spellEnd"/>
      <w:r w:rsidR="002B7EC4" w:rsidRPr="00341991">
        <w:rPr>
          <w:rFonts w:ascii="Times New Roman" w:hAnsi="Times New Roman" w:cs="Times New Roman"/>
        </w:rPr>
        <w:t xml:space="preserve"> et al. 2018, and many others</w:t>
      </w:r>
      <w:r w:rsidR="002B7EC4">
        <w:rPr>
          <w:rFonts w:ascii="Times New Roman" w:hAnsi="Times New Roman" w:cs="Times New Roman"/>
        </w:rPr>
        <w:t xml:space="preserve"> and can be downloaded from the Supplementary material 4 and we forecast multiple usage for this resource</w:t>
      </w:r>
      <w:r w:rsidR="002B7EC4" w:rsidRPr="00341991">
        <w:rPr>
          <w:rFonts w:ascii="Times New Roman" w:hAnsi="Times New Roman" w:cs="Times New Roman"/>
        </w:rPr>
        <w:t>.</w:t>
      </w:r>
      <w:r w:rsidR="002B7EC4">
        <w:rPr>
          <w:rFonts w:ascii="Times New Roman" w:hAnsi="Times New Roman" w:cs="Times New Roman"/>
        </w:rPr>
        <w:t xml:space="preserve"> </w:t>
      </w:r>
    </w:p>
    <w:p w14:paraId="42A976EF" w14:textId="14FA7282" w:rsidR="00510991" w:rsidRDefault="002B7EC4" w:rsidP="00C029E1">
      <w:pPr>
        <w:spacing w:line="360" w:lineRule="auto"/>
        <w:ind w:firstLine="720"/>
        <w:jc w:val="both"/>
        <w:rPr>
          <w:rFonts w:ascii="Times New Roman" w:hAnsi="Times New Roman" w:cs="Times New Roman"/>
        </w:rPr>
      </w:pPr>
      <w:r>
        <w:rPr>
          <w:rFonts w:ascii="Times New Roman" w:hAnsi="Times New Roman" w:cs="Times New Roman"/>
        </w:rPr>
        <w:t>At the same time, some general comments on topology are necessary.</w:t>
      </w:r>
      <w:r w:rsidR="00C029E1">
        <w:rPr>
          <w:rFonts w:ascii="Times New Roman" w:hAnsi="Times New Roman" w:cs="Times New Roman"/>
        </w:rPr>
        <w:t xml:space="preserve"> </w:t>
      </w:r>
      <w:r w:rsidR="00A60BA7">
        <w:rPr>
          <w:rFonts w:ascii="Times New Roman" w:hAnsi="Times New Roman" w:cs="Times New Roman"/>
        </w:rPr>
        <w:t xml:space="preserve">The recently </w:t>
      </w:r>
      <w:r w:rsidR="005B52A2">
        <w:rPr>
          <w:rFonts w:ascii="Times New Roman" w:hAnsi="Times New Roman" w:cs="Times New Roman"/>
        </w:rPr>
        <w:t>re-circumscribed</w:t>
      </w:r>
      <w:r w:rsidR="00A60BA7">
        <w:rPr>
          <w:rFonts w:ascii="Times New Roman" w:hAnsi="Times New Roman" w:cs="Times New Roman"/>
        </w:rPr>
        <w:t xml:space="preserve"> </w:t>
      </w:r>
      <w:proofErr w:type="spellStart"/>
      <w:r w:rsidR="00A60BA7">
        <w:rPr>
          <w:rFonts w:ascii="Times New Roman" w:hAnsi="Times New Roman" w:cs="Times New Roman"/>
        </w:rPr>
        <w:t>subtribes</w:t>
      </w:r>
      <w:proofErr w:type="spellEnd"/>
      <w:r w:rsidR="00A60BA7">
        <w:rPr>
          <w:rFonts w:ascii="Times New Roman" w:hAnsi="Times New Roman" w:cs="Times New Roman"/>
        </w:rPr>
        <w:t xml:space="preserve"> based on the informal groups of Lucas et al. </w:t>
      </w:r>
      <w:r w:rsidR="005B52A2">
        <w:rPr>
          <w:rFonts w:ascii="Times New Roman" w:hAnsi="Times New Roman" w:cs="Times New Roman"/>
        </w:rPr>
        <w:t>(</w:t>
      </w:r>
      <w:r w:rsidR="00A60BA7">
        <w:rPr>
          <w:rFonts w:ascii="Times New Roman" w:hAnsi="Times New Roman" w:cs="Times New Roman"/>
        </w:rPr>
        <w:t>2007</w:t>
      </w:r>
      <w:r w:rsidR="005B52A2">
        <w:rPr>
          <w:rFonts w:ascii="Times New Roman" w:hAnsi="Times New Roman" w:cs="Times New Roman"/>
        </w:rPr>
        <w:t>)</w:t>
      </w:r>
      <w:r w:rsidR="00A60BA7">
        <w:rPr>
          <w:rFonts w:ascii="Times New Roman" w:hAnsi="Times New Roman" w:cs="Times New Roman"/>
        </w:rPr>
        <w:t xml:space="preserve"> and </w:t>
      </w:r>
      <w:proofErr w:type="spellStart"/>
      <w:r w:rsidR="00A60BA7">
        <w:rPr>
          <w:rFonts w:ascii="Times New Roman" w:hAnsi="Times New Roman" w:cs="Times New Roman"/>
        </w:rPr>
        <w:t>Vasconcelos</w:t>
      </w:r>
      <w:proofErr w:type="spellEnd"/>
      <w:r w:rsidR="00A60BA7">
        <w:rPr>
          <w:rFonts w:ascii="Times New Roman" w:hAnsi="Times New Roman" w:cs="Times New Roman"/>
        </w:rPr>
        <w:t xml:space="preserve"> et al. </w:t>
      </w:r>
      <w:r w:rsidR="005B52A2">
        <w:rPr>
          <w:rFonts w:ascii="Times New Roman" w:hAnsi="Times New Roman" w:cs="Times New Roman"/>
        </w:rPr>
        <w:t>(</w:t>
      </w:r>
      <w:r w:rsidR="00A60BA7">
        <w:rPr>
          <w:rFonts w:ascii="Times New Roman" w:hAnsi="Times New Roman" w:cs="Times New Roman"/>
        </w:rPr>
        <w:t>20</w:t>
      </w:r>
      <w:r w:rsidR="003229D9">
        <w:rPr>
          <w:rFonts w:ascii="Times New Roman" w:hAnsi="Times New Roman" w:cs="Times New Roman"/>
        </w:rPr>
        <w:t>17</w:t>
      </w:r>
      <w:r w:rsidR="005B52A2">
        <w:rPr>
          <w:rFonts w:ascii="Times New Roman" w:hAnsi="Times New Roman" w:cs="Times New Roman"/>
        </w:rPr>
        <w:t>)</w:t>
      </w:r>
      <w:r w:rsidR="003229D9">
        <w:rPr>
          <w:rFonts w:ascii="Times New Roman" w:hAnsi="Times New Roman" w:cs="Times New Roman"/>
        </w:rPr>
        <w:t xml:space="preserve"> are all recovered as monophy</w:t>
      </w:r>
      <w:r w:rsidR="00A60BA7">
        <w:rPr>
          <w:rFonts w:ascii="Times New Roman" w:hAnsi="Times New Roman" w:cs="Times New Roman"/>
        </w:rPr>
        <w:t xml:space="preserve">letic, except for </w:t>
      </w:r>
      <w:proofErr w:type="spellStart"/>
      <w:r w:rsidR="00A60BA7">
        <w:rPr>
          <w:rFonts w:ascii="Times New Roman" w:hAnsi="Times New Roman" w:cs="Times New Roman"/>
        </w:rPr>
        <w:t>Pimentiinae</w:t>
      </w:r>
      <w:proofErr w:type="spellEnd"/>
      <w:r w:rsidR="00A60BA7">
        <w:rPr>
          <w:rFonts w:ascii="Times New Roman" w:hAnsi="Times New Roman" w:cs="Times New Roman"/>
        </w:rPr>
        <w:t xml:space="preserve">, which was found paraphyletic </w:t>
      </w:r>
      <w:r w:rsidR="005B52A2">
        <w:rPr>
          <w:rFonts w:ascii="Times New Roman" w:hAnsi="Times New Roman" w:cs="Times New Roman"/>
        </w:rPr>
        <w:t xml:space="preserve">here (see un-calibrated </w:t>
      </w:r>
      <w:proofErr w:type="spellStart"/>
      <w:r w:rsidR="005B52A2">
        <w:rPr>
          <w:rFonts w:ascii="Times New Roman" w:hAnsi="Times New Roman" w:cs="Times New Roman"/>
        </w:rPr>
        <w:t>RaxML</w:t>
      </w:r>
      <w:proofErr w:type="spellEnd"/>
      <w:r w:rsidR="005B52A2">
        <w:rPr>
          <w:rFonts w:ascii="Times New Roman" w:hAnsi="Times New Roman" w:cs="Times New Roman"/>
        </w:rPr>
        <w:t xml:space="preserve"> tree on the Supplementary Material) and </w:t>
      </w:r>
      <w:r w:rsidR="00A60BA7">
        <w:rPr>
          <w:rFonts w:ascii="Times New Roman" w:hAnsi="Times New Roman" w:cs="Times New Roman"/>
        </w:rPr>
        <w:t xml:space="preserve">in the latter study (i.e. divided into the informal </w:t>
      </w:r>
      <w:proofErr w:type="spellStart"/>
      <w:r w:rsidR="00A60BA7" w:rsidRPr="005B52A2">
        <w:rPr>
          <w:rFonts w:ascii="Times New Roman" w:hAnsi="Times New Roman" w:cs="Times New Roman"/>
          <w:i/>
        </w:rPr>
        <w:t>Pimenta</w:t>
      </w:r>
      <w:proofErr w:type="spellEnd"/>
      <w:r w:rsidR="00A60BA7">
        <w:rPr>
          <w:rFonts w:ascii="Times New Roman" w:hAnsi="Times New Roman" w:cs="Times New Roman"/>
        </w:rPr>
        <w:t xml:space="preserve"> and </w:t>
      </w:r>
      <w:proofErr w:type="spellStart"/>
      <w:r w:rsidR="00A60BA7" w:rsidRPr="005B52A2">
        <w:rPr>
          <w:rFonts w:ascii="Times New Roman" w:hAnsi="Times New Roman" w:cs="Times New Roman"/>
          <w:i/>
        </w:rPr>
        <w:t>Psidium</w:t>
      </w:r>
      <w:proofErr w:type="spellEnd"/>
      <w:r w:rsidR="00A60BA7">
        <w:rPr>
          <w:rFonts w:ascii="Times New Roman" w:hAnsi="Times New Roman" w:cs="Times New Roman"/>
        </w:rPr>
        <w:t xml:space="preserve"> groups). </w:t>
      </w:r>
      <w:r>
        <w:rPr>
          <w:rFonts w:ascii="Times New Roman" w:hAnsi="Times New Roman" w:cs="Times New Roman"/>
        </w:rPr>
        <w:t xml:space="preserve">This </w:t>
      </w:r>
      <w:proofErr w:type="spellStart"/>
      <w:r>
        <w:rPr>
          <w:rFonts w:ascii="Times New Roman" w:hAnsi="Times New Roman" w:cs="Times New Roman"/>
        </w:rPr>
        <w:t>subtribe</w:t>
      </w:r>
      <w:proofErr w:type="spellEnd"/>
      <w:r>
        <w:rPr>
          <w:rFonts w:ascii="Times New Roman" w:hAnsi="Times New Roman" w:cs="Times New Roman"/>
        </w:rPr>
        <w:t xml:space="preserve"> was forced to be monophyletic </w:t>
      </w:r>
      <w:r w:rsidR="00AF540F">
        <w:rPr>
          <w:rFonts w:ascii="Times New Roman" w:hAnsi="Times New Roman" w:cs="Times New Roman"/>
        </w:rPr>
        <w:t>in</w:t>
      </w:r>
      <w:r>
        <w:rPr>
          <w:rFonts w:ascii="Times New Roman" w:hAnsi="Times New Roman" w:cs="Times New Roman"/>
        </w:rPr>
        <w:t xml:space="preserve"> the calibration analysis to concur to c</w:t>
      </w:r>
      <w:r w:rsidR="00AF540F">
        <w:rPr>
          <w:rFonts w:ascii="Times New Roman" w:hAnsi="Times New Roman" w:cs="Times New Roman"/>
        </w:rPr>
        <w:t xml:space="preserve">urrent </w:t>
      </w:r>
      <w:proofErr w:type="spellStart"/>
      <w:r w:rsidR="00AF540F">
        <w:rPr>
          <w:rFonts w:ascii="Times New Roman" w:hAnsi="Times New Roman" w:cs="Times New Roman"/>
        </w:rPr>
        <w:t>subtribe</w:t>
      </w:r>
      <w:proofErr w:type="spellEnd"/>
      <w:r w:rsidR="00AF540F">
        <w:rPr>
          <w:rFonts w:ascii="Times New Roman" w:hAnsi="Times New Roman" w:cs="Times New Roman"/>
        </w:rPr>
        <w:t xml:space="preserve"> classification and because the non-</w:t>
      </w:r>
      <w:proofErr w:type="spellStart"/>
      <w:r w:rsidR="00AF540F">
        <w:rPr>
          <w:rFonts w:ascii="Times New Roman" w:hAnsi="Times New Roman" w:cs="Times New Roman"/>
        </w:rPr>
        <w:t>monophyletism</w:t>
      </w:r>
      <w:proofErr w:type="spellEnd"/>
      <w:r w:rsidR="00AF540F">
        <w:rPr>
          <w:rFonts w:ascii="Times New Roman" w:hAnsi="Times New Roman" w:cs="Times New Roman"/>
        </w:rPr>
        <w:t xml:space="preserve"> of this </w:t>
      </w:r>
      <w:proofErr w:type="spellStart"/>
      <w:r w:rsidR="00AF540F">
        <w:rPr>
          <w:rFonts w:ascii="Times New Roman" w:hAnsi="Times New Roman" w:cs="Times New Roman"/>
        </w:rPr>
        <w:t>subtribe</w:t>
      </w:r>
      <w:proofErr w:type="spellEnd"/>
      <w:r w:rsidR="00AF540F">
        <w:rPr>
          <w:rFonts w:ascii="Times New Roman" w:hAnsi="Times New Roman" w:cs="Times New Roman"/>
        </w:rPr>
        <w:t xml:space="preserve"> may be just an artefact resulting from the sparse sampling. </w:t>
      </w:r>
      <w:proofErr w:type="spellStart"/>
      <w:r w:rsidR="005B52A2">
        <w:rPr>
          <w:rFonts w:ascii="Times New Roman" w:hAnsi="Times New Roman" w:cs="Times New Roman"/>
        </w:rPr>
        <w:t>Pimentiinae</w:t>
      </w:r>
      <w:proofErr w:type="spellEnd"/>
      <w:r w:rsidR="00DE38F3">
        <w:rPr>
          <w:rFonts w:ascii="Times New Roman" w:hAnsi="Times New Roman" w:cs="Times New Roman"/>
        </w:rPr>
        <w:t xml:space="preserve"> </w:t>
      </w:r>
      <w:r w:rsidR="005B52A2">
        <w:rPr>
          <w:rFonts w:ascii="Times New Roman" w:hAnsi="Times New Roman" w:cs="Times New Roman"/>
        </w:rPr>
        <w:t>is found along</w:t>
      </w:r>
      <w:r w:rsidR="0017134D">
        <w:rPr>
          <w:rFonts w:ascii="Times New Roman" w:hAnsi="Times New Roman" w:cs="Times New Roman"/>
        </w:rPr>
        <w:t xml:space="preserve"> the whole of the </w:t>
      </w:r>
      <w:proofErr w:type="spellStart"/>
      <w:r w:rsidR="0017134D">
        <w:rPr>
          <w:rFonts w:ascii="Times New Roman" w:hAnsi="Times New Roman" w:cs="Times New Roman"/>
        </w:rPr>
        <w:t>Myrteae</w:t>
      </w:r>
      <w:proofErr w:type="spellEnd"/>
      <w:r w:rsidR="0017134D">
        <w:rPr>
          <w:rFonts w:ascii="Times New Roman" w:hAnsi="Times New Roman" w:cs="Times New Roman"/>
        </w:rPr>
        <w:t xml:space="preserve"> </w:t>
      </w:r>
      <w:r w:rsidR="005B52A2">
        <w:rPr>
          <w:rFonts w:ascii="Times New Roman" w:hAnsi="Times New Roman" w:cs="Times New Roman"/>
        </w:rPr>
        <w:t xml:space="preserve">geographic </w:t>
      </w:r>
      <w:r w:rsidR="0017134D">
        <w:rPr>
          <w:rFonts w:ascii="Times New Roman" w:hAnsi="Times New Roman" w:cs="Times New Roman"/>
        </w:rPr>
        <w:t xml:space="preserve">distribution in the </w:t>
      </w:r>
      <w:proofErr w:type="spellStart"/>
      <w:r w:rsidR="0017134D">
        <w:rPr>
          <w:rFonts w:ascii="Times New Roman" w:hAnsi="Times New Roman" w:cs="Times New Roman"/>
        </w:rPr>
        <w:t>Neotropics</w:t>
      </w:r>
      <w:proofErr w:type="spellEnd"/>
      <w:r w:rsidR="0017134D">
        <w:rPr>
          <w:rFonts w:ascii="Times New Roman" w:hAnsi="Times New Roman" w:cs="Times New Roman"/>
        </w:rPr>
        <w:t xml:space="preserve"> and </w:t>
      </w:r>
      <w:r w:rsidR="00DE38F3">
        <w:rPr>
          <w:rFonts w:ascii="Times New Roman" w:hAnsi="Times New Roman" w:cs="Times New Roman"/>
        </w:rPr>
        <w:t xml:space="preserve">include genera </w:t>
      </w:r>
      <w:r w:rsidR="00801381">
        <w:rPr>
          <w:rFonts w:ascii="Times New Roman" w:hAnsi="Times New Roman" w:cs="Times New Roman"/>
        </w:rPr>
        <w:t>with wide variation in embryo</w:t>
      </w:r>
      <w:r w:rsidR="005B52A2">
        <w:rPr>
          <w:rFonts w:ascii="Times New Roman" w:hAnsi="Times New Roman" w:cs="Times New Roman"/>
        </w:rPr>
        <w:t xml:space="preserve"> (</w:t>
      </w:r>
      <w:proofErr w:type="spellStart"/>
      <w:r w:rsidR="005B52A2" w:rsidRPr="005B52A2">
        <w:rPr>
          <w:rFonts w:ascii="Times New Roman" w:hAnsi="Times New Roman" w:cs="Times New Roman"/>
          <w:highlight w:val="yellow"/>
        </w:rPr>
        <w:t>refe</w:t>
      </w:r>
      <w:proofErr w:type="spellEnd"/>
      <w:r w:rsidR="005B52A2" w:rsidRPr="005B52A2">
        <w:rPr>
          <w:rFonts w:ascii="Times New Roman" w:hAnsi="Times New Roman" w:cs="Times New Roman"/>
          <w:highlight w:val="yellow"/>
        </w:rPr>
        <w:t>)</w:t>
      </w:r>
      <w:r w:rsidR="00801381" w:rsidRPr="005B52A2">
        <w:rPr>
          <w:rFonts w:ascii="Times New Roman" w:hAnsi="Times New Roman" w:cs="Times New Roman"/>
          <w:highlight w:val="yellow"/>
        </w:rPr>
        <w:t>,</w:t>
      </w:r>
      <w:r w:rsidR="00801381">
        <w:rPr>
          <w:rFonts w:ascii="Times New Roman" w:hAnsi="Times New Roman" w:cs="Times New Roman"/>
        </w:rPr>
        <w:t xml:space="preserve"> floral (</w:t>
      </w:r>
      <w:proofErr w:type="spellStart"/>
      <w:r w:rsidR="00801381">
        <w:rPr>
          <w:rFonts w:ascii="Times New Roman" w:hAnsi="Times New Roman" w:cs="Times New Roman"/>
        </w:rPr>
        <w:t>Vasconcelos</w:t>
      </w:r>
      <w:proofErr w:type="spellEnd"/>
      <w:r w:rsidR="00801381">
        <w:rPr>
          <w:rFonts w:ascii="Times New Roman" w:hAnsi="Times New Roman" w:cs="Times New Roman"/>
        </w:rPr>
        <w:t xml:space="preserve"> et al. 2019b) and fruit traits</w:t>
      </w:r>
      <w:r w:rsidR="005B52A2">
        <w:rPr>
          <w:rFonts w:ascii="Times New Roman" w:hAnsi="Times New Roman" w:cs="Times New Roman"/>
        </w:rPr>
        <w:t xml:space="preserve"> (</w:t>
      </w:r>
      <w:proofErr w:type="spellStart"/>
      <w:r w:rsidR="005B52A2" w:rsidRPr="005B52A2">
        <w:rPr>
          <w:rFonts w:ascii="Times New Roman" w:hAnsi="Times New Roman" w:cs="Times New Roman"/>
          <w:highlight w:val="yellow"/>
        </w:rPr>
        <w:t>refe</w:t>
      </w:r>
      <w:proofErr w:type="spellEnd"/>
      <w:r w:rsidR="005B52A2">
        <w:rPr>
          <w:rFonts w:ascii="Times New Roman" w:hAnsi="Times New Roman" w:cs="Times New Roman"/>
        </w:rPr>
        <w:t>)</w:t>
      </w:r>
      <w:r w:rsidR="004936C9">
        <w:rPr>
          <w:rFonts w:ascii="Times New Roman" w:hAnsi="Times New Roman" w:cs="Times New Roman"/>
        </w:rPr>
        <w:t xml:space="preserve">. </w:t>
      </w:r>
      <w:r w:rsidR="005B52A2">
        <w:rPr>
          <w:rFonts w:ascii="Times New Roman" w:hAnsi="Times New Roman" w:cs="Times New Roman"/>
        </w:rPr>
        <w:t>The</w:t>
      </w:r>
      <w:r w:rsidR="007C2D16">
        <w:rPr>
          <w:rFonts w:ascii="Times New Roman" w:hAnsi="Times New Roman" w:cs="Times New Roman"/>
        </w:rPr>
        <w:t xml:space="preserve"> </w:t>
      </w:r>
      <w:r w:rsidR="005B52A2">
        <w:rPr>
          <w:rFonts w:ascii="Times New Roman" w:hAnsi="Times New Roman" w:cs="Times New Roman"/>
        </w:rPr>
        <w:t>matter</w:t>
      </w:r>
      <w:r w:rsidR="007C2D16">
        <w:rPr>
          <w:rFonts w:ascii="Times New Roman" w:hAnsi="Times New Roman" w:cs="Times New Roman"/>
        </w:rPr>
        <w:t xml:space="preserve"> </w:t>
      </w:r>
      <w:r w:rsidR="005B52A2">
        <w:rPr>
          <w:rFonts w:ascii="Times New Roman" w:hAnsi="Times New Roman" w:cs="Times New Roman"/>
        </w:rPr>
        <w:t>of</w:t>
      </w:r>
      <w:r w:rsidR="007C2D16">
        <w:rPr>
          <w:rFonts w:ascii="Times New Roman" w:hAnsi="Times New Roman" w:cs="Times New Roman"/>
        </w:rPr>
        <w:t xml:space="preserve"> </w:t>
      </w:r>
      <w:r w:rsidR="007C2D16">
        <w:rPr>
          <w:rFonts w:ascii="Times New Roman" w:hAnsi="Times New Roman" w:cs="Times New Roman"/>
        </w:rPr>
        <w:lastRenderedPageBreak/>
        <w:t xml:space="preserve">recovering </w:t>
      </w:r>
      <w:proofErr w:type="spellStart"/>
      <w:r w:rsidR="007C2D16">
        <w:rPr>
          <w:rFonts w:ascii="Times New Roman" w:hAnsi="Times New Roman" w:cs="Times New Roman"/>
        </w:rPr>
        <w:t>Pimentiinae</w:t>
      </w:r>
      <w:proofErr w:type="spellEnd"/>
      <w:r w:rsidR="007C2D16">
        <w:rPr>
          <w:rFonts w:ascii="Times New Roman" w:hAnsi="Times New Roman" w:cs="Times New Roman"/>
        </w:rPr>
        <w:t xml:space="preserve"> as monophyletic has been discussed before (i.e. in Lucas et al.</w:t>
      </w:r>
      <w:r w:rsidR="005B52A2">
        <w:rPr>
          <w:rFonts w:ascii="Times New Roman" w:hAnsi="Times New Roman" w:cs="Times New Roman"/>
        </w:rPr>
        <w:t>,</w:t>
      </w:r>
      <w:r w:rsidR="007C2D16">
        <w:rPr>
          <w:rFonts w:ascii="Times New Roman" w:hAnsi="Times New Roman" w:cs="Times New Roman"/>
        </w:rPr>
        <w:t xml:space="preserve"> 2019) and is an issue that definitely deserves more attention from future studies</w:t>
      </w:r>
      <w:r w:rsidR="0011106B">
        <w:rPr>
          <w:rFonts w:ascii="Times New Roman" w:hAnsi="Times New Roman" w:cs="Times New Roman"/>
        </w:rPr>
        <w:t xml:space="preserve">, especially given the economical importance </w:t>
      </w:r>
      <w:r w:rsidR="005B52A2">
        <w:rPr>
          <w:rFonts w:ascii="Times New Roman" w:hAnsi="Times New Roman" w:cs="Times New Roman"/>
        </w:rPr>
        <w:t xml:space="preserve">as either food (e.g. </w:t>
      </w:r>
      <w:proofErr w:type="spellStart"/>
      <w:r w:rsidR="005B52A2" w:rsidRPr="005B52A2">
        <w:rPr>
          <w:rFonts w:ascii="Times New Roman" w:hAnsi="Times New Roman" w:cs="Times New Roman"/>
          <w:i/>
        </w:rPr>
        <w:t>Pimenta</w:t>
      </w:r>
      <w:proofErr w:type="spellEnd"/>
      <w:r w:rsidR="005B52A2" w:rsidRPr="005B52A2">
        <w:rPr>
          <w:rFonts w:ascii="Times New Roman" w:hAnsi="Times New Roman" w:cs="Times New Roman"/>
          <w:i/>
        </w:rPr>
        <w:t xml:space="preserve"> </w:t>
      </w:r>
      <w:proofErr w:type="spellStart"/>
      <w:r w:rsidR="005B52A2" w:rsidRPr="005B52A2">
        <w:rPr>
          <w:rFonts w:ascii="Times New Roman" w:hAnsi="Times New Roman" w:cs="Times New Roman"/>
          <w:i/>
        </w:rPr>
        <w:t>dioica</w:t>
      </w:r>
      <w:proofErr w:type="spellEnd"/>
      <w:r w:rsidR="005B52A2">
        <w:rPr>
          <w:rFonts w:ascii="Times New Roman" w:hAnsi="Times New Roman" w:cs="Times New Roman"/>
        </w:rPr>
        <w:t xml:space="preserve">, </w:t>
      </w:r>
      <w:proofErr w:type="spellStart"/>
      <w:r w:rsidR="005B52A2" w:rsidRPr="005B52A2">
        <w:rPr>
          <w:rFonts w:ascii="Times New Roman" w:hAnsi="Times New Roman" w:cs="Times New Roman"/>
          <w:i/>
        </w:rPr>
        <w:t>Psidium</w:t>
      </w:r>
      <w:proofErr w:type="spellEnd"/>
      <w:r w:rsidR="005B52A2" w:rsidRPr="005B52A2">
        <w:rPr>
          <w:rFonts w:ascii="Times New Roman" w:hAnsi="Times New Roman" w:cs="Times New Roman"/>
          <w:i/>
        </w:rPr>
        <w:t xml:space="preserve"> </w:t>
      </w:r>
      <w:proofErr w:type="spellStart"/>
      <w:r w:rsidR="005B52A2" w:rsidRPr="005B52A2">
        <w:rPr>
          <w:rFonts w:ascii="Times New Roman" w:hAnsi="Times New Roman" w:cs="Times New Roman"/>
          <w:i/>
        </w:rPr>
        <w:t>guajava</w:t>
      </w:r>
      <w:proofErr w:type="spellEnd"/>
      <w:r w:rsidR="005B52A2">
        <w:rPr>
          <w:rFonts w:ascii="Times New Roman" w:hAnsi="Times New Roman" w:cs="Times New Roman"/>
        </w:rPr>
        <w:t>) or invasive (</w:t>
      </w:r>
      <w:proofErr w:type="spellStart"/>
      <w:r w:rsidR="005B52A2" w:rsidRPr="005B52A2">
        <w:rPr>
          <w:rFonts w:ascii="Times New Roman" w:hAnsi="Times New Roman" w:cs="Times New Roman"/>
          <w:i/>
        </w:rPr>
        <w:t>Psidium</w:t>
      </w:r>
      <w:proofErr w:type="spellEnd"/>
      <w:r w:rsidR="005B52A2" w:rsidRPr="005B52A2">
        <w:rPr>
          <w:rFonts w:ascii="Times New Roman" w:hAnsi="Times New Roman" w:cs="Times New Roman"/>
          <w:i/>
        </w:rPr>
        <w:t xml:space="preserve"> </w:t>
      </w:r>
      <w:proofErr w:type="spellStart"/>
      <w:r w:rsidR="005B52A2" w:rsidRPr="005B52A2">
        <w:rPr>
          <w:rFonts w:ascii="Times New Roman" w:hAnsi="Times New Roman" w:cs="Times New Roman"/>
          <w:i/>
        </w:rPr>
        <w:t>cattleianum</w:t>
      </w:r>
      <w:proofErr w:type="spellEnd"/>
      <w:r w:rsidR="005B52A2">
        <w:rPr>
          <w:rFonts w:ascii="Times New Roman" w:hAnsi="Times New Roman" w:cs="Times New Roman"/>
        </w:rPr>
        <w:t xml:space="preserve">) </w:t>
      </w:r>
      <w:r w:rsidR="0011106B">
        <w:rPr>
          <w:rFonts w:ascii="Times New Roman" w:hAnsi="Times New Roman" w:cs="Times New Roman"/>
        </w:rPr>
        <w:t xml:space="preserve">of some </w:t>
      </w:r>
      <w:r w:rsidR="008C718D">
        <w:rPr>
          <w:rFonts w:ascii="Times New Roman" w:hAnsi="Times New Roman" w:cs="Times New Roman"/>
        </w:rPr>
        <w:t xml:space="preserve">members </w:t>
      </w:r>
      <w:r w:rsidR="005B52A2">
        <w:rPr>
          <w:rFonts w:ascii="Times New Roman" w:hAnsi="Times New Roman" w:cs="Times New Roman"/>
        </w:rPr>
        <w:t>in</w:t>
      </w:r>
      <w:r w:rsidR="008C718D">
        <w:rPr>
          <w:rFonts w:ascii="Times New Roman" w:hAnsi="Times New Roman" w:cs="Times New Roman"/>
        </w:rPr>
        <w:t xml:space="preserve"> this clade</w:t>
      </w:r>
      <w:r w:rsidR="007C2D16">
        <w:rPr>
          <w:rFonts w:ascii="Times New Roman" w:hAnsi="Times New Roman" w:cs="Times New Roman"/>
        </w:rPr>
        <w:t>.</w:t>
      </w:r>
    </w:p>
    <w:p w14:paraId="09FCAC9C" w14:textId="53158934" w:rsidR="00ED390A" w:rsidRPr="000C657F" w:rsidRDefault="000C657F" w:rsidP="000C657F">
      <w:pPr>
        <w:spacing w:line="360" w:lineRule="auto"/>
        <w:ind w:firstLine="720"/>
        <w:jc w:val="both"/>
        <w:rPr>
          <w:rFonts w:ascii="Times New Roman" w:hAnsi="Times New Roman" w:cs="Times New Roman"/>
        </w:rPr>
      </w:pPr>
      <w:r>
        <w:rPr>
          <w:rFonts w:ascii="Times New Roman" w:hAnsi="Times New Roman" w:cs="Times New Roman"/>
        </w:rPr>
        <w:t xml:space="preserve">Some general comments and warnings are also required also regarding the topologies of the super diverse </w:t>
      </w:r>
      <w:proofErr w:type="spellStart"/>
      <w:r>
        <w:rPr>
          <w:rFonts w:ascii="Times New Roman" w:hAnsi="Times New Roman" w:cs="Times New Roman"/>
        </w:rPr>
        <w:t>Eugeniinae</w:t>
      </w:r>
      <w:proofErr w:type="spellEnd"/>
      <w:r>
        <w:rPr>
          <w:rFonts w:ascii="Times New Roman" w:hAnsi="Times New Roman" w:cs="Times New Roman"/>
        </w:rPr>
        <w:t xml:space="preserve"> and </w:t>
      </w:r>
      <w:proofErr w:type="spellStart"/>
      <w:r>
        <w:rPr>
          <w:rFonts w:ascii="Times New Roman" w:hAnsi="Times New Roman" w:cs="Times New Roman"/>
        </w:rPr>
        <w:t>Myrciinae</w:t>
      </w:r>
      <w:proofErr w:type="spellEnd"/>
      <w:r>
        <w:rPr>
          <w:rFonts w:ascii="Times New Roman" w:hAnsi="Times New Roman" w:cs="Times New Roman"/>
        </w:rPr>
        <w:t xml:space="preserve">. </w:t>
      </w:r>
      <w:r w:rsidR="00E82084" w:rsidRPr="00246A27">
        <w:rPr>
          <w:rFonts w:ascii="Times New Roman" w:hAnsi="Times New Roman" w:cs="Times New Roman"/>
        </w:rPr>
        <w:t xml:space="preserve">The reconstructed phylogenetic hypothesis of </w:t>
      </w:r>
      <w:proofErr w:type="spellStart"/>
      <w:r w:rsidR="00E82084" w:rsidRPr="00246A27">
        <w:rPr>
          <w:rFonts w:ascii="Times New Roman" w:hAnsi="Times New Roman" w:cs="Times New Roman"/>
        </w:rPr>
        <w:t>Eugeninae</w:t>
      </w:r>
      <w:proofErr w:type="spellEnd"/>
      <w:r w:rsidR="00E82084" w:rsidRPr="00246A27">
        <w:rPr>
          <w:rFonts w:ascii="Times New Roman" w:hAnsi="Times New Roman" w:cs="Times New Roman"/>
        </w:rPr>
        <w:t xml:space="preserve"> mostly confirms the general topology proposed by </w:t>
      </w:r>
      <w:proofErr w:type="spellStart"/>
      <w:r w:rsidR="00E82084" w:rsidRPr="00246A27">
        <w:rPr>
          <w:rFonts w:ascii="Times New Roman" w:hAnsi="Times New Roman" w:cs="Times New Roman"/>
        </w:rPr>
        <w:t>Mazine</w:t>
      </w:r>
      <w:proofErr w:type="spellEnd"/>
      <w:r w:rsidR="00E82084" w:rsidRPr="00246A27">
        <w:rPr>
          <w:rFonts w:ascii="Times New Roman" w:hAnsi="Times New Roman" w:cs="Times New Roman"/>
        </w:rPr>
        <w:t xml:space="preserve"> et al. (2014, 2018) and </w:t>
      </w:r>
      <w:proofErr w:type="spellStart"/>
      <w:r w:rsidR="00E82084" w:rsidRPr="00246A27">
        <w:rPr>
          <w:rFonts w:ascii="Times New Roman" w:hAnsi="Times New Roman" w:cs="Times New Roman"/>
        </w:rPr>
        <w:t>Vasconcelos</w:t>
      </w:r>
      <w:proofErr w:type="spellEnd"/>
      <w:r w:rsidR="00E82084" w:rsidRPr="00246A27">
        <w:rPr>
          <w:rFonts w:ascii="Times New Roman" w:hAnsi="Times New Roman" w:cs="Times New Roman"/>
        </w:rPr>
        <w:t xml:space="preserve"> et al. (2017). </w:t>
      </w:r>
      <w:proofErr w:type="spellStart"/>
      <w:r w:rsidR="00E82084" w:rsidRPr="00246A27">
        <w:rPr>
          <w:rFonts w:ascii="Times New Roman" w:hAnsi="Times New Roman" w:cs="Times New Roman"/>
        </w:rPr>
        <w:t>Myrcianthes</w:t>
      </w:r>
      <w:proofErr w:type="spellEnd"/>
      <w:r w:rsidR="00E82084" w:rsidRPr="00246A27">
        <w:rPr>
          <w:rFonts w:ascii="Times New Roman" w:hAnsi="Times New Roman" w:cs="Times New Roman"/>
        </w:rPr>
        <w:t xml:space="preserve"> is supported as sister to the</w:t>
      </w:r>
      <w:proofErr w:type="gramStart"/>
      <w:r>
        <w:rPr>
          <w:rFonts w:ascii="Times New Roman" w:hAnsi="Times New Roman" w:cs="Times New Roman"/>
        </w:rPr>
        <w:t>..</w:t>
      </w:r>
      <w:proofErr w:type="gramEnd"/>
      <w:r w:rsidR="00E82084" w:rsidRPr="00246A27">
        <w:rPr>
          <w:rFonts w:ascii="Times New Roman" w:hAnsi="Times New Roman" w:cs="Times New Roman"/>
        </w:rPr>
        <w:t xml:space="preserve"> </w:t>
      </w:r>
      <w:r w:rsidR="00713FD2">
        <w:rPr>
          <w:rFonts w:ascii="Times New Roman" w:hAnsi="Times New Roman" w:cs="Times New Roman"/>
        </w:rPr>
        <w:t xml:space="preserve">Due to the size of the </w:t>
      </w:r>
      <w:r w:rsidR="00A26914">
        <w:rPr>
          <w:rFonts w:ascii="Times New Roman" w:hAnsi="Times New Roman" w:cs="Times New Roman"/>
        </w:rPr>
        <w:t xml:space="preserve">molecular </w:t>
      </w:r>
      <w:r w:rsidR="00713FD2">
        <w:rPr>
          <w:rFonts w:ascii="Times New Roman" w:hAnsi="Times New Roman" w:cs="Times New Roman"/>
        </w:rPr>
        <w:t xml:space="preserve">matrix, </w:t>
      </w:r>
      <w:r w:rsidR="00F14BC7" w:rsidRPr="00021433">
        <w:rPr>
          <w:rFonts w:ascii="Times New Roman" w:hAnsi="Times New Roman" w:cs="Times New Roman"/>
        </w:rPr>
        <w:t>relationships among sections</w:t>
      </w:r>
      <w:r w:rsidR="00A26914">
        <w:rPr>
          <w:rFonts w:ascii="Times New Roman" w:hAnsi="Times New Roman" w:cs="Times New Roman"/>
        </w:rPr>
        <w:t xml:space="preserve"> within the large </w:t>
      </w:r>
      <w:r w:rsidR="00A26914" w:rsidRPr="00A26914">
        <w:rPr>
          <w:rFonts w:ascii="Times New Roman" w:hAnsi="Times New Roman" w:cs="Times New Roman"/>
          <w:i/>
        </w:rPr>
        <w:t>Eugenia</w:t>
      </w:r>
      <w:r w:rsidR="00A26914">
        <w:rPr>
          <w:rFonts w:ascii="Times New Roman" w:hAnsi="Times New Roman" w:cs="Times New Roman"/>
        </w:rPr>
        <w:t xml:space="preserve"> and </w:t>
      </w:r>
      <w:proofErr w:type="spellStart"/>
      <w:r w:rsidR="00A26914" w:rsidRPr="00A26914">
        <w:rPr>
          <w:rFonts w:ascii="Times New Roman" w:hAnsi="Times New Roman" w:cs="Times New Roman"/>
          <w:i/>
        </w:rPr>
        <w:t>Myrcia</w:t>
      </w:r>
      <w:proofErr w:type="spellEnd"/>
      <w:r w:rsidR="00F14BC7" w:rsidRPr="00021433">
        <w:rPr>
          <w:rFonts w:ascii="Times New Roman" w:hAnsi="Times New Roman" w:cs="Times New Roman"/>
        </w:rPr>
        <w:t xml:space="preserve"> </w:t>
      </w:r>
      <w:r w:rsidR="009877BB">
        <w:rPr>
          <w:rFonts w:ascii="Times New Roman" w:hAnsi="Times New Roman" w:cs="Times New Roman"/>
        </w:rPr>
        <w:t xml:space="preserve">also </w:t>
      </w:r>
      <w:r w:rsidR="00713FD2">
        <w:rPr>
          <w:rFonts w:ascii="Times New Roman" w:hAnsi="Times New Roman" w:cs="Times New Roman"/>
        </w:rPr>
        <w:t xml:space="preserve">presented generally </w:t>
      </w:r>
      <w:r w:rsidR="00F14BC7" w:rsidRPr="00021433">
        <w:rPr>
          <w:rFonts w:ascii="Times New Roman" w:hAnsi="Times New Roman" w:cs="Times New Roman"/>
        </w:rPr>
        <w:t xml:space="preserve">lower support </w:t>
      </w:r>
      <w:r w:rsidR="00A17087">
        <w:rPr>
          <w:rFonts w:ascii="Times New Roman" w:hAnsi="Times New Roman" w:cs="Times New Roman"/>
        </w:rPr>
        <w:t xml:space="preserve">in the full dataset </w:t>
      </w:r>
      <w:r w:rsidR="00F14BC7" w:rsidRPr="00021433">
        <w:rPr>
          <w:rFonts w:ascii="Times New Roman" w:hAnsi="Times New Roman" w:cs="Times New Roman"/>
        </w:rPr>
        <w:t xml:space="preserve">than </w:t>
      </w:r>
      <w:r w:rsidR="00713FD2">
        <w:rPr>
          <w:rFonts w:ascii="Times New Roman" w:hAnsi="Times New Roman" w:cs="Times New Roman"/>
        </w:rPr>
        <w:t xml:space="preserve">those recovered by </w:t>
      </w:r>
      <w:r w:rsidR="00F14BC7" w:rsidRPr="00021433">
        <w:rPr>
          <w:rFonts w:ascii="Times New Roman" w:hAnsi="Times New Roman" w:cs="Times New Roman"/>
        </w:rPr>
        <w:t>recently published studies focused on more restricted samples</w:t>
      </w:r>
      <w:r w:rsidR="009B1269">
        <w:rPr>
          <w:rFonts w:ascii="Times New Roman" w:hAnsi="Times New Roman" w:cs="Times New Roman"/>
        </w:rPr>
        <w:t>.</w:t>
      </w:r>
      <w:r w:rsidR="00713FD2">
        <w:rPr>
          <w:rFonts w:ascii="Times New Roman" w:hAnsi="Times New Roman" w:cs="Times New Roman"/>
        </w:rPr>
        <w:t xml:space="preserve"> </w:t>
      </w:r>
      <w:r w:rsidR="00F14BC7" w:rsidRPr="00021433">
        <w:rPr>
          <w:rFonts w:ascii="Times New Roman" w:hAnsi="Times New Roman" w:cs="Times New Roman"/>
        </w:rPr>
        <w:t xml:space="preserve">The relationships among </w:t>
      </w:r>
      <w:proofErr w:type="spellStart"/>
      <w:r w:rsidR="00F14BC7" w:rsidRPr="001C2EE2">
        <w:rPr>
          <w:rFonts w:ascii="Times New Roman" w:hAnsi="Times New Roman" w:cs="Times New Roman"/>
          <w:i/>
        </w:rPr>
        <w:t>Myrcia</w:t>
      </w:r>
      <w:proofErr w:type="spellEnd"/>
      <w:r w:rsidR="00F14BC7" w:rsidRPr="00021433">
        <w:rPr>
          <w:rFonts w:ascii="Times New Roman" w:hAnsi="Times New Roman" w:cs="Times New Roman"/>
        </w:rPr>
        <w:t xml:space="preserve"> sections, for instance, received </w:t>
      </w:r>
      <w:r w:rsidR="00F14BC7" w:rsidRPr="00021433">
        <w:rPr>
          <w:rFonts w:ascii="Times New Roman" w:hAnsi="Times New Roman" w:cs="Times New Roman" w:hint="eastAsia"/>
        </w:rPr>
        <w:t>higher</w:t>
      </w:r>
      <w:r w:rsidR="00F14BC7" w:rsidRPr="00021433">
        <w:rPr>
          <w:rFonts w:ascii="Times New Roman" w:hAnsi="Times New Roman" w:cs="Times New Roman"/>
        </w:rPr>
        <w:t xml:space="preserve"> support in the super matrix analysis of Amorim e</w:t>
      </w:r>
      <w:r w:rsidR="009B1269">
        <w:rPr>
          <w:rFonts w:ascii="Times New Roman" w:hAnsi="Times New Roman" w:cs="Times New Roman"/>
        </w:rPr>
        <w:t>t al.</w:t>
      </w:r>
      <w:r w:rsidR="00F14BC7" w:rsidRPr="00021433">
        <w:rPr>
          <w:rFonts w:ascii="Times New Roman" w:hAnsi="Times New Roman" w:cs="Times New Roman"/>
        </w:rPr>
        <w:t xml:space="preserve"> </w:t>
      </w:r>
      <w:r w:rsidR="009B1269">
        <w:rPr>
          <w:rFonts w:ascii="Times New Roman" w:hAnsi="Times New Roman" w:cs="Times New Roman"/>
        </w:rPr>
        <w:t>(</w:t>
      </w:r>
      <w:r w:rsidR="00F14BC7" w:rsidRPr="00021433">
        <w:rPr>
          <w:rFonts w:ascii="Times New Roman" w:hAnsi="Times New Roman" w:cs="Times New Roman"/>
        </w:rPr>
        <w:t>2019</w:t>
      </w:r>
      <w:r w:rsidR="009B1269">
        <w:rPr>
          <w:rFonts w:ascii="Times New Roman" w:hAnsi="Times New Roman" w:cs="Times New Roman"/>
        </w:rPr>
        <w:t>),</w:t>
      </w:r>
      <w:r w:rsidR="00F14BC7" w:rsidRPr="00021433">
        <w:rPr>
          <w:rFonts w:ascii="Times New Roman" w:hAnsi="Times New Roman" w:cs="Times New Roman"/>
        </w:rPr>
        <w:t xml:space="preserve"> while the same is true for</w:t>
      </w:r>
      <w:r w:rsidR="009B1269">
        <w:rPr>
          <w:rFonts w:ascii="Times New Roman" w:hAnsi="Times New Roman" w:cs="Times New Roman"/>
        </w:rPr>
        <w:t xml:space="preserve"> the analysis of</w:t>
      </w:r>
      <w:r w:rsidR="00F14BC7" w:rsidRPr="00021433">
        <w:rPr>
          <w:rFonts w:ascii="Times New Roman" w:hAnsi="Times New Roman" w:cs="Times New Roman"/>
        </w:rPr>
        <w:t xml:space="preserve"> </w:t>
      </w:r>
      <w:r w:rsidR="00F14BC7" w:rsidRPr="00F07CFA">
        <w:rPr>
          <w:rFonts w:ascii="Times New Roman" w:hAnsi="Times New Roman" w:cs="Times New Roman"/>
          <w:i/>
        </w:rPr>
        <w:t>Eugenia</w:t>
      </w:r>
      <w:r w:rsidR="009B1269">
        <w:rPr>
          <w:rFonts w:ascii="Times New Roman" w:hAnsi="Times New Roman" w:cs="Times New Roman"/>
        </w:rPr>
        <w:t xml:space="preserve"> in </w:t>
      </w:r>
      <w:proofErr w:type="spellStart"/>
      <w:r w:rsidR="009B1269">
        <w:rPr>
          <w:rFonts w:ascii="Times New Roman" w:hAnsi="Times New Roman" w:cs="Times New Roman"/>
        </w:rPr>
        <w:t>Mazine</w:t>
      </w:r>
      <w:proofErr w:type="spellEnd"/>
      <w:r w:rsidR="009B1269">
        <w:rPr>
          <w:rFonts w:ascii="Times New Roman" w:hAnsi="Times New Roman" w:cs="Times New Roman"/>
        </w:rPr>
        <w:t xml:space="preserve"> et al.</w:t>
      </w:r>
      <w:r w:rsidR="00021433">
        <w:rPr>
          <w:rFonts w:ascii="Times New Roman" w:hAnsi="Times New Roman" w:cs="Times New Roman"/>
        </w:rPr>
        <w:t xml:space="preserve"> </w:t>
      </w:r>
      <w:r w:rsidR="009B1269">
        <w:rPr>
          <w:rFonts w:ascii="Times New Roman" w:hAnsi="Times New Roman" w:cs="Times New Roman"/>
        </w:rPr>
        <w:t>(</w:t>
      </w:r>
      <w:r w:rsidR="00021433">
        <w:rPr>
          <w:rFonts w:ascii="Times New Roman" w:hAnsi="Times New Roman" w:cs="Times New Roman"/>
        </w:rPr>
        <w:t>2018</w:t>
      </w:r>
      <w:r w:rsidR="009B1269">
        <w:rPr>
          <w:rFonts w:ascii="Times New Roman" w:hAnsi="Times New Roman" w:cs="Times New Roman"/>
        </w:rPr>
        <w:t>)</w:t>
      </w:r>
      <w:r w:rsidR="00021433">
        <w:rPr>
          <w:rFonts w:ascii="Times New Roman" w:hAnsi="Times New Roman" w:cs="Times New Roman"/>
        </w:rPr>
        <w:t>.</w:t>
      </w:r>
      <w:r w:rsidR="00BC360D">
        <w:rPr>
          <w:rFonts w:ascii="Times New Roman" w:hAnsi="Times New Roman" w:cs="Times New Roman"/>
        </w:rPr>
        <w:t xml:space="preserve"> This is probably a result of </w:t>
      </w:r>
      <w:r w:rsidR="00596825">
        <w:rPr>
          <w:rFonts w:ascii="Times New Roman" w:hAnsi="Times New Roman" w:cs="Times New Roman"/>
        </w:rPr>
        <w:t>using a sparse and patchy molecular matrix in this study</w:t>
      </w:r>
      <w:r w:rsidR="000E1241">
        <w:rPr>
          <w:rFonts w:ascii="Times New Roman" w:hAnsi="Times New Roman" w:cs="Times New Roman"/>
        </w:rPr>
        <w:t>, which</w:t>
      </w:r>
      <w:r w:rsidR="009D3B57" w:rsidRPr="00021433">
        <w:rPr>
          <w:rFonts w:ascii="Times New Roman" w:hAnsi="Times New Roman" w:cs="Times New Roman"/>
        </w:rPr>
        <w:t xml:space="preserve"> contain several gaps that occasionally reduce </w:t>
      </w:r>
      <w:r w:rsidR="000E1241">
        <w:rPr>
          <w:rFonts w:ascii="Times New Roman" w:hAnsi="Times New Roman" w:cs="Times New Roman"/>
        </w:rPr>
        <w:t>branch</w:t>
      </w:r>
      <w:r w:rsidR="000E1241" w:rsidRPr="00021433">
        <w:rPr>
          <w:rFonts w:ascii="Times New Roman" w:hAnsi="Times New Roman" w:cs="Times New Roman"/>
        </w:rPr>
        <w:t xml:space="preserve"> </w:t>
      </w:r>
      <w:r w:rsidR="009D3B57" w:rsidRPr="00021433">
        <w:rPr>
          <w:rFonts w:ascii="Times New Roman" w:hAnsi="Times New Roman" w:cs="Times New Roman"/>
        </w:rPr>
        <w:t>support</w:t>
      </w:r>
      <w:r w:rsidR="000E1241">
        <w:rPr>
          <w:rFonts w:ascii="Times New Roman" w:hAnsi="Times New Roman" w:cs="Times New Roman"/>
        </w:rPr>
        <w:t>.</w:t>
      </w:r>
      <w:r w:rsidR="00C2311D">
        <w:rPr>
          <w:rFonts w:ascii="Times New Roman" w:hAnsi="Times New Roman" w:cs="Times New Roman"/>
        </w:rPr>
        <w:t xml:space="preserve"> </w:t>
      </w:r>
      <w:r w:rsidR="005E1F4B">
        <w:rPr>
          <w:rFonts w:ascii="Times New Roman" w:hAnsi="Times New Roman" w:cs="Times New Roman"/>
        </w:rPr>
        <w:t>An evidence of this is that the support again increases when just the full subsets focusing on each of these clades is considered (i.e. Fig. 2)</w:t>
      </w:r>
      <w:r w:rsidR="003C0FCA">
        <w:rPr>
          <w:rFonts w:ascii="Times New Roman" w:hAnsi="Times New Roman" w:cs="Times New Roman"/>
        </w:rPr>
        <w:t>.</w:t>
      </w:r>
      <w:r w:rsidR="003B63CE">
        <w:rPr>
          <w:rFonts w:ascii="Times New Roman" w:hAnsi="Times New Roman" w:cs="Times New Roman"/>
        </w:rPr>
        <w:t xml:space="preserve"> </w:t>
      </w:r>
      <w:r w:rsidR="003B63CE" w:rsidRPr="00021433">
        <w:rPr>
          <w:rFonts w:ascii="Times New Roman" w:hAnsi="Times New Roman" w:cs="Times New Roman"/>
        </w:rPr>
        <w:t>In several cases, increased sample of molecules and species are necessary to improve resolution, but care must be taken to interpret the conflict between nuclear and plastid</w:t>
      </w:r>
      <w:r w:rsidR="003B63CE">
        <w:rPr>
          <w:rFonts w:ascii="Times New Roman" w:hAnsi="Times New Roman" w:cs="Times New Roman"/>
        </w:rPr>
        <w:t xml:space="preserve"> (see section below)</w:t>
      </w:r>
      <w:r w:rsidR="003B63CE" w:rsidRPr="00021433">
        <w:rPr>
          <w:rFonts w:ascii="Times New Roman" w:hAnsi="Times New Roman" w:cs="Times New Roman"/>
        </w:rPr>
        <w:t xml:space="preserve">. </w:t>
      </w:r>
      <w:r w:rsidR="003B63CE">
        <w:rPr>
          <w:rFonts w:ascii="Times New Roman" w:hAnsi="Times New Roman" w:cs="Times New Roman"/>
        </w:rPr>
        <w:t xml:space="preserve"> </w:t>
      </w:r>
    </w:p>
    <w:p w14:paraId="4F424743" w14:textId="0BCD646E" w:rsidR="00842627" w:rsidRPr="003B63CE" w:rsidRDefault="00293DB0" w:rsidP="003B63CE">
      <w:pPr>
        <w:pStyle w:val="Heading2"/>
        <w:rPr>
          <w:rFonts w:ascii="-webkit-standard" w:eastAsia="Times New Roman" w:hAnsi="-webkit-standard"/>
          <w:color w:val="000000"/>
          <w:sz w:val="24"/>
          <w:szCs w:val="20"/>
          <w:lang w:val="en-US"/>
        </w:rPr>
      </w:pPr>
      <w:r w:rsidRPr="00F40843">
        <w:rPr>
          <w:rFonts w:ascii="-webkit-standard" w:eastAsia="Times New Roman" w:hAnsi="-webkit-standard"/>
          <w:color w:val="000000"/>
          <w:sz w:val="24"/>
          <w:szCs w:val="20"/>
        </w:rPr>
        <w:t xml:space="preserve">The </w:t>
      </w:r>
      <w:r w:rsidR="00C24906" w:rsidRPr="00F40843">
        <w:rPr>
          <w:rFonts w:ascii="-webkit-standard" w:eastAsia="Times New Roman" w:hAnsi="-webkit-standard"/>
          <w:color w:val="000000"/>
          <w:sz w:val="24"/>
          <w:szCs w:val="20"/>
        </w:rPr>
        <w:t>future of this data in light of high-throughput</w:t>
      </w:r>
      <w:r w:rsidRPr="00F40843">
        <w:rPr>
          <w:rFonts w:ascii="-webkit-standard" w:eastAsia="Times New Roman" w:hAnsi="-webkit-standard"/>
          <w:color w:val="000000"/>
          <w:sz w:val="24"/>
          <w:szCs w:val="20"/>
        </w:rPr>
        <w:t xml:space="preserve"> sequencing </w:t>
      </w:r>
      <w:r w:rsidRPr="00F40843">
        <w:rPr>
          <w:rFonts w:ascii="-webkit-standard" w:eastAsia="Times New Roman" w:hAnsi="-webkit-standard" w:hint="eastAsia"/>
          <w:color w:val="000000"/>
          <w:sz w:val="24"/>
          <w:szCs w:val="20"/>
        </w:rPr>
        <w:t xml:space="preserve">approaches. </w:t>
      </w:r>
    </w:p>
    <w:p w14:paraId="44FA27E9" w14:textId="6A880155" w:rsidR="00CF08BA" w:rsidRDefault="003B63CE" w:rsidP="00C271F3">
      <w:pPr>
        <w:spacing w:line="360" w:lineRule="auto"/>
        <w:ind w:firstLine="720"/>
        <w:jc w:val="both"/>
        <w:rPr>
          <w:rFonts w:ascii="Times New Roman" w:hAnsi="Times New Roman" w:cs="Times New Roman"/>
        </w:rPr>
      </w:pPr>
      <w:r>
        <w:rPr>
          <w:rFonts w:ascii="Times New Roman" w:hAnsi="Times New Roman" w:cs="Times New Roman"/>
        </w:rPr>
        <w:t>P</w:t>
      </w:r>
      <w:r w:rsidRPr="00021433">
        <w:rPr>
          <w:rFonts w:ascii="Times New Roman" w:hAnsi="Times New Roman" w:cs="Times New Roman"/>
        </w:rPr>
        <w:t xml:space="preserve">erhaps one of the most important messages of </w:t>
      </w:r>
      <w:r w:rsidR="007F5FCB">
        <w:rPr>
          <w:rFonts w:ascii="Times New Roman" w:hAnsi="Times New Roman" w:cs="Times New Roman"/>
        </w:rPr>
        <w:t>comparing supports and topologies resulting from analyses of different</w:t>
      </w:r>
      <w:r w:rsidRPr="00021433">
        <w:rPr>
          <w:rFonts w:ascii="Times New Roman" w:hAnsi="Times New Roman" w:cs="Times New Roman"/>
        </w:rPr>
        <w:t xml:space="preserve"> </w:t>
      </w:r>
      <w:r>
        <w:rPr>
          <w:rFonts w:ascii="Times New Roman" w:hAnsi="Times New Roman" w:cs="Times New Roman"/>
        </w:rPr>
        <w:t xml:space="preserve">markers </w:t>
      </w:r>
      <w:r w:rsidRPr="00021433">
        <w:rPr>
          <w:rFonts w:ascii="Times New Roman" w:hAnsi="Times New Roman" w:cs="Times New Roman"/>
        </w:rPr>
        <w:t xml:space="preserve">is that topologies inferred from nuclear and plastid datasets are strongly incongruent and the full dataset, </w:t>
      </w:r>
      <w:r>
        <w:rPr>
          <w:rFonts w:ascii="Times New Roman" w:hAnsi="Times New Roman" w:cs="Times New Roman"/>
        </w:rPr>
        <w:t>the</w:t>
      </w:r>
      <w:r w:rsidRPr="00021433">
        <w:rPr>
          <w:rFonts w:ascii="Times New Roman" w:hAnsi="Times New Roman" w:cs="Times New Roman"/>
        </w:rPr>
        <w:t xml:space="preserve"> topology </w:t>
      </w:r>
      <w:r>
        <w:rPr>
          <w:rFonts w:ascii="Times New Roman" w:hAnsi="Times New Roman" w:cs="Times New Roman"/>
        </w:rPr>
        <w:t xml:space="preserve">that </w:t>
      </w:r>
      <w:r w:rsidRPr="00021433">
        <w:rPr>
          <w:rFonts w:ascii="Times New Roman" w:hAnsi="Times New Roman" w:cs="Times New Roman"/>
        </w:rPr>
        <w:t xml:space="preserve">has been used to infer the current classification of tribe </w:t>
      </w:r>
      <w:proofErr w:type="spellStart"/>
      <w:r w:rsidRPr="00021433">
        <w:rPr>
          <w:rFonts w:ascii="Times New Roman" w:hAnsi="Times New Roman" w:cs="Times New Roman"/>
        </w:rPr>
        <w:t>Myrteae</w:t>
      </w:r>
      <w:proofErr w:type="spellEnd"/>
      <w:r w:rsidRPr="00021433">
        <w:rPr>
          <w:rFonts w:ascii="Times New Roman" w:hAnsi="Times New Roman" w:cs="Times New Roman"/>
        </w:rPr>
        <w:t>, overlaps better with the plastid dataset</w:t>
      </w:r>
      <w:r>
        <w:rPr>
          <w:rFonts w:ascii="Times New Roman" w:hAnsi="Times New Roman" w:cs="Times New Roman"/>
        </w:rPr>
        <w:t xml:space="preserve"> (Fig. 2)</w:t>
      </w:r>
      <w:r w:rsidRPr="00021433">
        <w:rPr>
          <w:rFonts w:ascii="Times New Roman" w:hAnsi="Times New Roman" w:cs="Times New Roman"/>
        </w:rPr>
        <w:t xml:space="preserve">. </w:t>
      </w:r>
      <w:r w:rsidR="00CF08BA">
        <w:rPr>
          <w:rFonts w:ascii="Times New Roman" w:hAnsi="Times New Roman" w:cs="Times New Roman"/>
        </w:rPr>
        <w:t xml:space="preserve">In any case, we preferred to provide the calibrated tree inferred with the full concatenated matrix because we think it is more biologically realistic to consider both nuclear and plastid data altogether. However, this </w:t>
      </w:r>
      <w:r w:rsidR="005F31D2">
        <w:rPr>
          <w:rFonts w:ascii="Times New Roman" w:hAnsi="Times New Roman" w:cs="Times New Roman"/>
        </w:rPr>
        <w:t xml:space="preserve">may a consequence of </w:t>
      </w:r>
      <w:r w:rsidR="000E2FA2">
        <w:rPr>
          <w:rFonts w:ascii="Times New Roman" w:hAnsi="Times New Roman" w:cs="Times New Roman"/>
        </w:rPr>
        <w:t>…</w:t>
      </w:r>
      <w:r w:rsidR="00CF08BA">
        <w:rPr>
          <w:rFonts w:ascii="Times New Roman" w:hAnsi="Times New Roman" w:cs="Times New Roman"/>
        </w:rPr>
        <w:t xml:space="preserve"> </w:t>
      </w:r>
    </w:p>
    <w:p w14:paraId="6CF794F3" w14:textId="4BD9F63A" w:rsidR="003B63CE" w:rsidRDefault="003B63CE" w:rsidP="00C271F3">
      <w:pPr>
        <w:spacing w:line="360" w:lineRule="auto"/>
        <w:ind w:firstLine="720"/>
        <w:jc w:val="both"/>
        <w:rPr>
          <w:rFonts w:ascii="Times New Roman" w:hAnsi="Times New Roman" w:cs="Times New Roman"/>
        </w:rPr>
      </w:pPr>
      <w:r>
        <w:rPr>
          <w:rFonts w:ascii="Times New Roman" w:hAnsi="Times New Roman" w:cs="Times New Roman"/>
        </w:rPr>
        <w:t>R</w:t>
      </w:r>
      <w:r w:rsidRPr="00021433">
        <w:rPr>
          <w:rFonts w:ascii="Times New Roman" w:hAnsi="Times New Roman" w:cs="Times New Roman"/>
        </w:rPr>
        <w:t>ecent advancements in sequencings techniques</w:t>
      </w:r>
      <w:r>
        <w:rPr>
          <w:rFonts w:ascii="Times New Roman" w:hAnsi="Times New Roman" w:cs="Times New Roman"/>
        </w:rPr>
        <w:t xml:space="preserve"> and </w:t>
      </w:r>
      <w:proofErr w:type="spellStart"/>
      <w:r>
        <w:rPr>
          <w:rFonts w:ascii="Times New Roman" w:hAnsi="Times New Roman" w:cs="Times New Roman"/>
        </w:rPr>
        <w:t>phylogenomics</w:t>
      </w:r>
      <w:proofErr w:type="spellEnd"/>
      <w:r>
        <w:rPr>
          <w:rFonts w:ascii="Times New Roman" w:hAnsi="Times New Roman" w:cs="Times New Roman"/>
        </w:rPr>
        <w:t xml:space="preserve"> analyses using</w:t>
      </w:r>
      <w:r w:rsidRPr="00021433">
        <w:rPr>
          <w:rFonts w:ascii="Times New Roman" w:hAnsi="Times New Roman" w:cs="Times New Roman"/>
        </w:rPr>
        <w:t xml:space="preserve"> different techniques sample either more of the </w:t>
      </w:r>
      <w:proofErr w:type="spellStart"/>
      <w:r w:rsidRPr="00021433">
        <w:rPr>
          <w:rFonts w:ascii="Times New Roman" w:hAnsi="Times New Roman" w:cs="Times New Roman"/>
        </w:rPr>
        <w:t>plastome</w:t>
      </w:r>
      <w:proofErr w:type="spellEnd"/>
      <w:r w:rsidRPr="00021433">
        <w:rPr>
          <w:rFonts w:ascii="Times New Roman" w:hAnsi="Times New Roman" w:cs="Times New Roman"/>
        </w:rPr>
        <w:t xml:space="preserve"> or more of the nuclear</w:t>
      </w:r>
      <w:r>
        <w:rPr>
          <w:rFonts w:ascii="Times New Roman" w:hAnsi="Times New Roman" w:cs="Times New Roman"/>
        </w:rPr>
        <w:t xml:space="preserve"> (?)</w:t>
      </w:r>
      <w:r w:rsidRPr="000214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1A1A1A"/>
        </w:rPr>
        <w:t xml:space="preserve">However, results from nuclear markers can be also problematic due to problems in </w:t>
      </w:r>
      <w:proofErr w:type="spellStart"/>
      <w:r>
        <w:rPr>
          <w:rFonts w:ascii="Times New Roman" w:hAnsi="Times New Roman" w:cs="Times New Roman"/>
          <w:color w:val="1A1A1A"/>
        </w:rPr>
        <w:t>paralogy</w:t>
      </w:r>
      <w:proofErr w:type="spellEnd"/>
      <w:r>
        <w:rPr>
          <w:rFonts w:ascii="Times New Roman" w:hAnsi="Times New Roman" w:cs="Times New Roman"/>
          <w:color w:val="1A1A1A"/>
        </w:rPr>
        <w:t xml:space="preserve"> with the ITS maker (e.g. </w:t>
      </w:r>
      <w:proofErr w:type="spellStart"/>
      <w:r>
        <w:rPr>
          <w:rFonts w:ascii="Times New Roman" w:hAnsi="Times New Roman" w:cs="Times New Roman"/>
          <w:color w:val="1A1A1A"/>
        </w:rPr>
        <w:t>refe</w:t>
      </w:r>
      <w:proofErr w:type="spellEnd"/>
      <w:r>
        <w:rPr>
          <w:rFonts w:ascii="Times New Roman" w:hAnsi="Times New Roman" w:cs="Times New Roman"/>
          <w:color w:val="1A1A1A"/>
        </w:rPr>
        <w:t xml:space="preserve">). In addition to that, the higher support from </w:t>
      </w:r>
      <w:r>
        <w:rPr>
          <w:rFonts w:ascii="Times New Roman" w:hAnsi="Times New Roman" w:cs="Times New Roman"/>
          <w:color w:val="1A1A1A"/>
        </w:rPr>
        <w:lastRenderedPageBreak/>
        <w:t xml:space="preserve">ITS and ETS regions can be merely due to biases related to and saturation (i.e. very fast mutation rates) in these sequences (e.g. </w:t>
      </w:r>
      <w:proofErr w:type="spellStart"/>
      <w:r>
        <w:rPr>
          <w:rFonts w:ascii="Times New Roman" w:hAnsi="Times New Roman" w:cs="Times New Roman"/>
          <w:color w:val="1A1A1A"/>
        </w:rPr>
        <w:t>refes</w:t>
      </w:r>
      <w:proofErr w:type="spellEnd"/>
      <w:r>
        <w:rPr>
          <w:rFonts w:ascii="Times New Roman" w:hAnsi="Times New Roman" w:cs="Times New Roman"/>
          <w:color w:val="1A1A1A"/>
        </w:rPr>
        <w:t>).</w:t>
      </w:r>
      <w:r w:rsidRPr="009877BB">
        <w:rPr>
          <w:rFonts w:ascii="Times New Roman" w:hAnsi="Times New Roman" w:cs="Times New Roman"/>
        </w:rPr>
        <w:t xml:space="preserve"> </w:t>
      </w:r>
      <w:r w:rsidRPr="00021433">
        <w:rPr>
          <w:rFonts w:ascii="Times New Roman" w:hAnsi="Times New Roman" w:cs="Times New Roman"/>
        </w:rPr>
        <w:t>Attention must be paid for interpretation in these instances</w:t>
      </w:r>
      <w:r w:rsidR="00BD6DCB">
        <w:rPr>
          <w:rFonts w:ascii="Times New Roman" w:hAnsi="Times New Roman" w:cs="Times New Roman"/>
        </w:rPr>
        <w:t xml:space="preserve"> in the near future</w:t>
      </w:r>
      <w:r w:rsidRPr="00021433">
        <w:rPr>
          <w:rFonts w:ascii="Times New Roman" w:hAnsi="Times New Roman" w:cs="Times New Roman"/>
        </w:rPr>
        <w:t xml:space="preserve">, as this can continue to generate </w:t>
      </w:r>
      <w:r>
        <w:rPr>
          <w:rFonts w:ascii="Times New Roman" w:hAnsi="Times New Roman" w:cs="Times New Roman"/>
        </w:rPr>
        <w:t>chaos</w:t>
      </w:r>
      <w:r w:rsidRPr="00021433">
        <w:rPr>
          <w:rFonts w:ascii="Times New Roman" w:hAnsi="Times New Roman" w:cs="Times New Roman"/>
        </w:rPr>
        <w:t xml:space="preserve"> in this already </w:t>
      </w:r>
      <w:r>
        <w:rPr>
          <w:rFonts w:ascii="Times New Roman" w:hAnsi="Times New Roman" w:cs="Times New Roman"/>
        </w:rPr>
        <w:t>unstable</w:t>
      </w:r>
      <w:r w:rsidRPr="00021433">
        <w:rPr>
          <w:rFonts w:ascii="Times New Roman" w:hAnsi="Times New Roman" w:cs="Times New Roman"/>
        </w:rPr>
        <w:t xml:space="preserve"> </w:t>
      </w:r>
      <w:r w:rsidRPr="00021433">
        <w:rPr>
          <w:rFonts w:ascii="Times New Roman" w:hAnsi="Times New Roman" w:cs="Times New Roman" w:hint="eastAsia"/>
        </w:rPr>
        <w:t>group</w:t>
      </w:r>
      <w:r w:rsidRPr="00021433">
        <w:rPr>
          <w:rFonts w:ascii="Times New Roman" w:hAnsi="Times New Roman" w:cs="Times New Roman"/>
        </w:rPr>
        <w:t xml:space="preserve">. One example: </w:t>
      </w:r>
      <w:proofErr w:type="spellStart"/>
      <w:r w:rsidRPr="00021433">
        <w:rPr>
          <w:rFonts w:ascii="Times New Roman" w:hAnsi="Times New Roman" w:cs="Times New Roman"/>
        </w:rPr>
        <w:t>Algrizea</w:t>
      </w:r>
      <w:proofErr w:type="spellEnd"/>
      <w:r w:rsidRPr="00021433">
        <w:rPr>
          <w:rFonts w:ascii="Times New Roman" w:hAnsi="Times New Roman" w:cs="Times New Roman"/>
        </w:rPr>
        <w:t>.</w:t>
      </w:r>
      <w:r>
        <w:rPr>
          <w:rFonts w:ascii="Times New Roman" w:hAnsi="Times New Roman" w:cs="Times New Roman"/>
        </w:rPr>
        <w:t xml:space="preserve"> That means that future studies using broadly used target-capturing 353 genes, which sample only from the </w:t>
      </w:r>
      <w:proofErr w:type="spellStart"/>
      <w:r>
        <w:rPr>
          <w:rFonts w:ascii="Times New Roman" w:hAnsi="Times New Roman" w:cs="Times New Roman"/>
        </w:rPr>
        <w:t>nucleous</w:t>
      </w:r>
      <w:proofErr w:type="spellEnd"/>
      <w:r>
        <w:rPr>
          <w:rFonts w:ascii="Times New Roman" w:hAnsi="Times New Roman" w:cs="Times New Roman"/>
        </w:rPr>
        <w:t xml:space="preserve">, will possibly increase taxonomic instability in this group. Care must be given to insure that evidence </w:t>
      </w:r>
      <w:proofErr w:type="gramStart"/>
      <w:r>
        <w:rPr>
          <w:rFonts w:ascii="Times New Roman" w:hAnsi="Times New Roman" w:cs="Times New Roman"/>
        </w:rPr>
        <w:t xml:space="preserve">from both </w:t>
      </w:r>
      <w:proofErr w:type="spellStart"/>
      <w:r>
        <w:rPr>
          <w:rFonts w:ascii="Times New Roman" w:hAnsi="Times New Roman" w:cs="Times New Roman"/>
        </w:rPr>
        <w:t>descendence</w:t>
      </w:r>
      <w:proofErr w:type="spellEnd"/>
      <w:proofErr w:type="gramEnd"/>
      <w:r>
        <w:rPr>
          <w:rFonts w:ascii="Times New Roman" w:hAnsi="Times New Roman" w:cs="Times New Roman"/>
        </w:rPr>
        <w:t xml:space="preserve"> (nuclear and </w:t>
      </w:r>
      <w:proofErr w:type="spellStart"/>
      <w:r>
        <w:rPr>
          <w:rFonts w:ascii="Times New Roman" w:hAnsi="Times New Roman" w:cs="Times New Roman"/>
        </w:rPr>
        <w:t>plstid</w:t>
      </w:r>
      <w:proofErr w:type="spellEnd"/>
      <w:r>
        <w:rPr>
          <w:rFonts w:ascii="Times New Roman" w:hAnsi="Times New Roman" w:cs="Times New Roman"/>
        </w:rPr>
        <w:t>) can be combined for a robust classification.</w:t>
      </w:r>
    </w:p>
    <w:p w14:paraId="4A9A2582" w14:textId="03081677" w:rsidR="00C271F3" w:rsidRDefault="00C271F3" w:rsidP="00EF20C5">
      <w:pPr>
        <w:spacing w:line="360" w:lineRule="auto"/>
        <w:ind w:firstLine="720"/>
        <w:jc w:val="both"/>
        <w:rPr>
          <w:rFonts w:ascii="Times New Roman" w:hAnsi="Times New Roman" w:cs="Times New Roman"/>
        </w:rPr>
      </w:pPr>
      <w:r w:rsidRPr="00246A27">
        <w:rPr>
          <w:rFonts w:ascii="Times New Roman" w:hAnsi="Times New Roman" w:cs="Times New Roman"/>
        </w:rPr>
        <w:t>Well, the fact is that for many tropical angiosperms, we are still in this s</w:t>
      </w:r>
      <w:r w:rsidR="0059452F">
        <w:rPr>
          <w:rFonts w:ascii="Times New Roman" w:hAnsi="Times New Roman" w:cs="Times New Roman"/>
        </w:rPr>
        <w:t>tep of knowing the phylogenies.</w:t>
      </w:r>
      <w:r w:rsidRPr="00246A27">
        <w:rPr>
          <w:rFonts w:ascii="Times New Roman" w:hAnsi="Times New Roman" w:cs="Times New Roman"/>
        </w:rPr>
        <w:t xml:space="preserve"> So we get constrained in making more complex assumptions based on the evolutionary history of these species because we don’t know much information about this evolutionary history</w:t>
      </w:r>
      <w:r>
        <w:rPr>
          <w:rFonts w:ascii="Times New Roman" w:hAnsi="Times New Roman" w:cs="Times New Roman"/>
        </w:rPr>
        <w:t>.</w:t>
      </w:r>
      <w:r w:rsidRPr="00E9675C">
        <w:rPr>
          <w:rFonts w:ascii="Times New Roman" w:hAnsi="Times New Roman" w:cs="Times New Roman"/>
        </w:rPr>
        <w:t xml:space="preserve"> </w:t>
      </w:r>
      <w:r w:rsidRPr="00246A27">
        <w:rPr>
          <w:rFonts w:ascii="Times New Roman" w:hAnsi="Times New Roman" w:cs="Times New Roman"/>
        </w:rPr>
        <w:t xml:space="preserve">On the other hand, </w:t>
      </w:r>
      <w:proofErr w:type="spellStart"/>
      <w:r w:rsidRPr="00246A27">
        <w:rPr>
          <w:rFonts w:ascii="Times New Roman" w:hAnsi="Times New Roman" w:cs="Times New Roman"/>
        </w:rPr>
        <w:t>phylogenomic</w:t>
      </w:r>
      <w:proofErr w:type="spellEnd"/>
      <w:r w:rsidRPr="00246A27">
        <w:rPr>
          <w:rFonts w:ascii="Times New Roman" w:hAnsi="Times New Roman" w:cs="Times New Roman"/>
        </w:rPr>
        <w:t xml:space="preserve"> approaches are not always helping to solve these relationships. They are still expensive, methodological unstable and usually applied </w:t>
      </w:r>
      <w:r>
        <w:rPr>
          <w:rFonts w:ascii="Times New Roman" w:hAnsi="Times New Roman" w:cs="Times New Roman"/>
        </w:rPr>
        <w:t>in a</w:t>
      </w:r>
      <w:r w:rsidRPr="00246A27">
        <w:rPr>
          <w:rFonts w:ascii="Times New Roman" w:hAnsi="Times New Roman" w:cs="Times New Roman"/>
        </w:rPr>
        <w:t xml:space="preserve"> small number of species or </w:t>
      </w:r>
      <w:r>
        <w:rPr>
          <w:rFonts w:ascii="Times New Roman" w:hAnsi="Times New Roman" w:cs="Times New Roman"/>
        </w:rPr>
        <w:t>in a</w:t>
      </w:r>
      <w:r w:rsidRPr="00246A27">
        <w:rPr>
          <w:rFonts w:ascii="Times New Roman" w:hAnsi="Times New Roman" w:cs="Times New Roman"/>
        </w:rPr>
        <w:t xml:space="preserve"> genus level.  </w:t>
      </w:r>
      <w:r>
        <w:rPr>
          <w:rFonts w:ascii="Times New Roman" w:hAnsi="Times New Roman" w:cs="Times New Roman"/>
        </w:rPr>
        <w:t xml:space="preserve">Local researchers in these countries still don’t have access to these methods. </w:t>
      </w:r>
      <w:r w:rsidRPr="00246A27">
        <w:rPr>
          <w:rFonts w:ascii="Times New Roman" w:hAnsi="Times New Roman" w:cs="Times New Roman"/>
        </w:rPr>
        <w:t xml:space="preserve">To wait for a </w:t>
      </w:r>
      <w:proofErr w:type="spellStart"/>
      <w:r w:rsidRPr="00246A27">
        <w:rPr>
          <w:rFonts w:ascii="Times New Roman" w:hAnsi="Times New Roman" w:cs="Times New Roman"/>
        </w:rPr>
        <w:t>phylogenomic</w:t>
      </w:r>
      <w:proofErr w:type="spellEnd"/>
      <w:r w:rsidRPr="00246A27">
        <w:rPr>
          <w:rFonts w:ascii="Times New Roman" w:hAnsi="Times New Roman" w:cs="Times New Roman"/>
        </w:rPr>
        <w:t xml:space="preserve"> solution for 2000 species …</w:t>
      </w:r>
      <w:r>
        <w:rPr>
          <w:rFonts w:ascii="Times New Roman" w:hAnsi="Times New Roman" w:cs="Times New Roman"/>
        </w:rPr>
        <w:t xml:space="preserve"> </w:t>
      </w:r>
      <w:proofErr w:type="gramStart"/>
      <w:r w:rsidRPr="00246A27">
        <w:rPr>
          <w:rFonts w:ascii="Times New Roman" w:hAnsi="Times New Roman" w:cs="Times New Roman"/>
        </w:rPr>
        <w:t>So</w:t>
      </w:r>
      <w:proofErr w:type="gramEnd"/>
      <w:r w:rsidRPr="00246A27">
        <w:rPr>
          <w:rFonts w:ascii="Times New Roman" w:hAnsi="Times New Roman" w:cs="Times New Roman"/>
        </w:rPr>
        <w:t xml:space="preserve"> estimations of extinction risk, ecological correlations, </w:t>
      </w:r>
      <w:proofErr w:type="spellStart"/>
      <w:r w:rsidRPr="00246A27">
        <w:rPr>
          <w:rFonts w:ascii="Times New Roman" w:hAnsi="Times New Roman" w:cs="Times New Roman"/>
        </w:rPr>
        <w:t>microevolutionary</w:t>
      </w:r>
      <w:proofErr w:type="spellEnd"/>
      <w:r w:rsidRPr="00246A27">
        <w:rPr>
          <w:rFonts w:ascii="Times New Roman" w:hAnsi="Times New Roman" w:cs="Times New Roman"/>
        </w:rPr>
        <w:t xml:space="preserve"> processes and </w:t>
      </w:r>
      <w:proofErr w:type="spellStart"/>
      <w:r w:rsidRPr="00246A27">
        <w:rPr>
          <w:rFonts w:ascii="Times New Roman" w:hAnsi="Times New Roman" w:cs="Times New Roman"/>
        </w:rPr>
        <w:t>macroevolutionary</w:t>
      </w:r>
      <w:proofErr w:type="spellEnd"/>
      <w:r w:rsidRPr="00246A27">
        <w:rPr>
          <w:rFonts w:ascii="Times New Roman" w:hAnsi="Times New Roman" w:cs="Times New Roman"/>
        </w:rPr>
        <w:t xml:space="preserve"> pattern are all jeopardize. </w:t>
      </w:r>
      <w:r w:rsidR="00C121FD" w:rsidRPr="00246A27">
        <w:rPr>
          <w:rFonts w:ascii="Times New Roman" w:hAnsi="Times New Roman" w:cs="Times New Roman"/>
        </w:rPr>
        <w:t>Making information in taxonomic literature available for other analyses and nomenclatural stabilisation</w:t>
      </w:r>
      <w:r w:rsidR="00C121FD">
        <w:rPr>
          <w:rFonts w:ascii="Times New Roman" w:hAnsi="Times New Roman" w:cs="Times New Roman"/>
        </w:rPr>
        <w:t xml:space="preserve"> for posterior data mining</w:t>
      </w:r>
      <w:r w:rsidR="00C121FD" w:rsidRPr="00246A27">
        <w:rPr>
          <w:rFonts w:ascii="Times New Roman" w:hAnsi="Times New Roman" w:cs="Times New Roman"/>
        </w:rPr>
        <w:t>.</w:t>
      </w:r>
    </w:p>
    <w:p w14:paraId="3023EBE2" w14:textId="61181D51" w:rsidR="00D8469F" w:rsidRPr="00A17087" w:rsidRDefault="00DD678D" w:rsidP="00A17087">
      <w:pPr>
        <w:pStyle w:val="Heading2"/>
        <w:rPr>
          <w:color w:val="auto"/>
          <w:sz w:val="22"/>
        </w:rPr>
      </w:pPr>
      <w:r w:rsidRPr="005833E7">
        <w:rPr>
          <w:color w:val="auto"/>
          <w:sz w:val="22"/>
        </w:rPr>
        <w:t>Gaps to be filled</w:t>
      </w:r>
      <w:r w:rsidR="00525C7E" w:rsidRPr="005833E7">
        <w:rPr>
          <w:color w:val="auto"/>
          <w:sz w:val="22"/>
        </w:rPr>
        <w:t xml:space="preserve"> by future studies</w:t>
      </w:r>
    </w:p>
    <w:p w14:paraId="569F68C1" w14:textId="751B79EB" w:rsidR="00002AA1" w:rsidRPr="00403821" w:rsidRDefault="00A17087" w:rsidP="00403821">
      <w:pPr>
        <w:spacing w:line="360" w:lineRule="auto"/>
        <w:ind w:firstLine="720"/>
        <w:jc w:val="both"/>
        <w:rPr>
          <w:rFonts w:ascii="Times New Roman" w:hAnsi="Times New Roman" w:cs="Times New Roman"/>
        </w:rPr>
      </w:pPr>
      <w:r>
        <w:rPr>
          <w:rFonts w:ascii="Times New Roman" w:hAnsi="Times New Roman" w:cs="Times New Roman"/>
        </w:rPr>
        <w:t xml:space="preserve">Some of the clades are more urgently in need of revision than others, and our results can help guiding future studies. </w:t>
      </w:r>
      <w:proofErr w:type="gramStart"/>
      <w:r>
        <w:rPr>
          <w:rFonts w:ascii="Times New Roman" w:hAnsi="Times New Roman" w:cs="Times New Roman"/>
        </w:rPr>
        <w:t>For instance, the gigantic Eugenia sect.</w:t>
      </w:r>
      <w:proofErr w:type="gramEnd"/>
      <w:r>
        <w:rPr>
          <w:rFonts w:ascii="Times New Roman" w:hAnsi="Times New Roman" w:cs="Times New Roman"/>
        </w:rPr>
        <w:t xml:space="preserve"> </w:t>
      </w:r>
      <w:proofErr w:type="spellStart"/>
      <w:r>
        <w:rPr>
          <w:rFonts w:ascii="Times New Roman" w:hAnsi="Times New Roman" w:cs="Times New Roman"/>
        </w:rPr>
        <w:t>Umbellatae</w:t>
      </w:r>
      <w:proofErr w:type="spellEnd"/>
      <w:r>
        <w:rPr>
          <w:rFonts w:ascii="Times New Roman" w:hAnsi="Times New Roman" w:cs="Times New Roman"/>
        </w:rPr>
        <w:t xml:space="preserve"> (c. 500 species) </w:t>
      </w:r>
      <w:r w:rsidRPr="00021433">
        <w:rPr>
          <w:rFonts w:ascii="Times New Roman" w:hAnsi="Times New Roman" w:cs="Times New Roman"/>
        </w:rPr>
        <w:t xml:space="preserve">has only </w:t>
      </w:r>
      <w:r>
        <w:rPr>
          <w:rFonts w:ascii="Times New Roman" w:hAnsi="Times New Roman" w:cs="Times New Roman"/>
        </w:rPr>
        <w:t>c.</w:t>
      </w:r>
      <w:r w:rsidRPr="00021433">
        <w:rPr>
          <w:rFonts w:ascii="Times New Roman" w:hAnsi="Times New Roman" w:cs="Times New Roman"/>
        </w:rPr>
        <w:t xml:space="preserve"> 12% of </w:t>
      </w:r>
      <w:r>
        <w:rPr>
          <w:rFonts w:ascii="Times New Roman" w:hAnsi="Times New Roman" w:cs="Times New Roman"/>
        </w:rPr>
        <w:t>its</w:t>
      </w:r>
      <w:r w:rsidRPr="00021433">
        <w:rPr>
          <w:rFonts w:ascii="Times New Roman" w:hAnsi="Times New Roman" w:cs="Times New Roman"/>
        </w:rPr>
        <w:t xml:space="preserve"> </w:t>
      </w:r>
      <w:r>
        <w:rPr>
          <w:rFonts w:ascii="Times New Roman" w:hAnsi="Times New Roman" w:cs="Times New Roman"/>
        </w:rPr>
        <w:t>species-richness sampled in our phylogeny.</w:t>
      </w:r>
      <w:r w:rsidRPr="003A34F1">
        <w:rPr>
          <w:rFonts w:ascii="Times New Roman" w:hAnsi="Times New Roman" w:cs="Times New Roman"/>
        </w:rPr>
        <w:t xml:space="preserve"> </w:t>
      </w:r>
      <w:r w:rsidRPr="00021433">
        <w:rPr>
          <w:rFonts w:ascii="Times New Roman" w:hAnsi="Times New Roman" w:cs="Times New Roman"/>
        </w:rPr>
        <w:t>In relation to the only non-</w:t>
      </w:r>
      <w:proofErr w:type="spellStart"/>
      <w:r w:rsidRPr="00021433">
        <w:rPr>
          <w:rFonts w:ascii="Times New Roman" w:hAnsi="Times New Roman" w:cs="Times New Roman"/>
        </w:rPr>
        <w:t>Neotropical</w:t>
      </w:r>
      <w:proofErr w:type="spellEnd"/>
      <w:r w:rsidRPr="00021433">
        <w:rPr>
          <w:rFonts w:ascii="Times New Roman" w:hAnsi="Times New Roman" w:cs="Times New Roman"/>
        </w:rPr>
        <w:t xml:space="preserve"> group, sect </w:t>
      </w:r>
      <w:proofErr w:type="spellStart"/>
      <w:r w:rsidRPr="00021433">
        <w:rPr>
          <w:rFonts w:ascii="Times New Roman" w:hAnsi="Times New Roman" w:cs="Times New Roman"/>
        </w:rPr>
        <w:t>Jossinia</w:t>
      </w:r>
      <w:proofErr w:type="spellEnd"/>
      <w:r w:rsidRPr="00021433">
        <w:rPr>
          <w:rFonts w:ascii="Times New Roman" w:hAnsi="Times New Roman" w:cs="Times New Roman"/>
        </w:rPr>
        <w:t xml:space="preserve">, this lack in sampling may result from the extremely broad distribution in difficult to access areas. A more focused study on this group would be very profitable, as the clades within it present strong geographical structure. </w:t>
      </w:r>
      <w:proofErr w:type="spellStart"/>
      <w:r w:rsidRPr="00021433">
        <w:rPr>
          <w:rFonts w:ascii="Times New Roman" w:hAnsi="Times New Roman" w:cs="Times New Roman"/>
        </w:rPr>
        <w:t>Vasconcelos</w:t>
      </w:r>
      <w:proofErr w:type="spellEnd"/>
      <w:r w:rsidRPr="00021433">
        <w:rPr>
          <w:rFonts w:ascii="Times New Roman" w:hAnsi="Times New Roman" w:cs="Times New Roman"/>
        </w:rPr>
        <w:t xml:space="preserve"> et al., (2017) cites that this is </w:t>
      </w:r>
      <w:r>
        <w:rPr>
          <w:rFonts w:ascii="Times New Roman" w:hAnsi="Times New Roman" w:cs="Times New Roman"/>
        </w:rPr>
        <w:t xml:space="preserve">one of the few groups in </w:t>
      </w:r>
      <w:proofErr w:type="spellStart"/>
      <w:r>
        <w:rPr>
          <w:rFonts w:ascii="Times New Roman" w:hAnsi="Times New Roman" w:cs="Times New Roman"/>
        </w:rPr>
        <w:t>Myrteae</w:t>
      </w:r>
      <w:proofErr w:type="spellEnd"/>
      <w:r>
        <w:rPr>
          <w:rFonts w:ascii="Times New Roman" w:hAnsi="Times New Roman" w:cs="Times New Roman"/>
        </w:rPr>
        <w:t xml:space="preserve"> </w:t>
      </w:r>
      <w:r w:rsidRPr="00021433">
        <w:rPr>
          <w:rFonts w:ascii="Times New Roman" w:hAnsi="Times New Roman" w:cs="Times New Roman"/>
        </w:rPr>
        <w:t>where</w:t>
      </w:r>
      <w:r>
        <w:rPr>
          <w:rFonts w:ascii="Times New Roman" w:hAnsi="Times New Roman" w:cs="Times New Roman"/>
        </w:rPr>
        <w:t xml:space="preserve"> there is strong evidence for</w:t>
      </w:r>
      <w:r w:rsidRPr="00021433">
        <w:rPr>
          <w:rFonts w:ascii="Times New Roman" w:hAnsi="Times New Roman" w:cs="Times New Roman"/>
        </w:rPr>
        <w:t xml:space="preserve"> cross ocean long distance dispersal and establishment, so it can be a good model group to studies in this sense. </w:t>
      </w:r>
      <w:r w:rsidR="00403821">
        <w:rPr>
          <w:rFonts w:ascii="Times New Roman" w:hAnsi="Times New Roman" w:cs="Times New Roman"/>
        </w:rPr>
        <w:t>The large tropical clades are still very poorly sampled.</w:t>
      </w:r>
    </w:p>
    <w:p w14:paraId="24130115" w14:textId="4954C6DE" w:rsidR="00C127FB" w:rsidRPr="00246A27" w:rsidRDefault="00403821" w:rsidP="004962EA">
      <w:pPr>
        <w:spacing w:line="360" w:lineRule="auto"/>
        <w:ind w:firstLine="720"/>
        <w:jc w:val="both"/>
        <w:rPr>
          <w:rFonts w:ascii="Times New Roman" w:hAnsi="Times New Roman" w:cs="Times New Roman"/>
        </w:rPr>
      </w:pPr>
      <w:r>
        <w:rPr>
          <w:rFonts w:ascii="Times New Roman" w:hAnsi="Times New Roman" w:cs="Times New Roman"/>
        </w:rPr>
        <w:t xml:space="preserve">Even though not directly treated in this study, there seem to be also a bias in collecting effort. Areas such as the AF are much better represented than the western </w:t>
      </w:r>
      <w:r>
        <w:rPr>
          <w:rFonts w:ascii="Times New Roman" w:hAnsi="Times New Roman" w:cs="Times New Roman"/>
        </w:rPr>
        <w:lastRenderedPageBreak/>
        <w:t xml:space="preserve">Amazon. </w:t>
      </w:r>
      <w:r w:rsidR="00002AA1" w:rsidRPr="000B6276">
        <w:rPr>
          <w:rFonts w:ascii="Times New Roman" w:hAnsi="Times New Roman" w:cs="Times New Roman"/>
        </w:rPr>
        <w:t xml:space="preserve">The </w:t>
      </w:r>
      <w:r w:rsidR="00002AA1">
        <w:rPr>
          <w:rFonts w:ascii="Times New Roman" w:hAnsi="Times New Roman" w:cs="Times New Roman"/>
        </w:rPr>
        <w:t xml:space="preserve">predominantly higher latitude </w:t>
      </w:r>
      <w:proofErr w:type="spellStart"/>
      <w:r w:rsidR="00002AA1">
        <w:rPr>
          <w:rFonts w:ascii="Times New Roman" w:hAnsi="Times New Roman" w:cs="Times New Roman"/>
        </w:rPr>
        <w:t>subtribes</w:t>
      </w:r>
      <w:proofErr w:type="spellEnd"/>
      <w:r w:rsidR="00002AA1">
        <w:rPr>
          <w:rFonts w:ascii="Times New Roman" w:hAnsi="Times New Roman" w:cs="Times New Roman"/>
        </w:rPr>
        <w:t xml:space="preserve"> are better sampled, maybe because they are also species poorer. </w:t>
      </w:r>
      <w:r>
        <w:rPr>
          <w:rFonts w:ascii="Times New Roman" w:hAnsi="Times New Roman" w:cs="Times New Roman"/>
        </w:rPr>
        <w:t xml:space="preserve">Given the reported difficulties in extracting sequences from herbarium material even using target sequencing approaches (e.g. </w:t>
      </w:r>
      <w:proofErr w:type="spellStart"/>
      <w:r>
        <w:rPr>
          <w:rFonts w:ascii="Times New Roman" w:hAnsi="Times New Roman" w:cs="Times New Roman"/>
        </w:rPr>
        <w:t>bla</w:t>
      </w:r>
      <w:proofErr w:type="spellEnd"/>
      <w:r>
        <w:rPr>
          <w:rFonts w:ascii="Times New Roman" w:hAnsi="Times New Roman" w:cs="Times New Roman"/>
        </w:rPr>
        <w:t xml:space="preserve">), </w:t>
      </w:r>
      <w:r w:rsidR="00C271F3" w:rsidRPr="00246A27">
        <w:rPr>
          <w:rFonts w:ascii="Times New Roman" w:hAnsi="Times New Roman" w:cs="Times New Roman"/>
        </w:rPr>
        <w:t>More field collections are needed, especially focusing on groups that lack samplin</w:t>
      </w:r>
      <w:r w:rsidR="00C271F3">
        <w:rPr>
          <w:rFonts w:ascii="Times New Roman" w:hAnsi="Times New Roman" w:cs="Times New Roman"/>
        </w:rPr>
        <w:t>g and in poorly collected areas</w:t>
      </w:r>
      <w:r>
        <w:rPr>
          <w:rFonts w:ascii="Times New Roman" w:hAnsi="Times New Roman" w:cs="Times New Roman"/>
        </w:rPr>
        <w:t xml:space="preserve">. </w:t>
      </w:r>
      <w:r w:rsidR="00B24BA8">
        <w:rPr>
          <w:rFonts w:ascii="Times New Roman" w:hAnsi="Times New Roman" w:cs="Times New Roman"/>
        </w:rPr>
        <w:t>This can be particularly hard as a good part of this work was possible through funding postgraduate students that now have no funding anymore.</w:t>
      </w:r>
      <w:r>
        <w:rPr>
          <w:rFonts w:ascii="Times New Roman" w:hAnsi="Times New Roman" w:cs="Times New Roman"/>
        </w:rPr>
        <w:t xml:space="preserve"> </w:t>
      </w:r>
    </w:p>
    <w:p w14:paraId="71EE6C9F" w14:textId="6B42965A" w:rsidR="00F14BC7" w:rsidRDefault="00002AA1" w:rsidP="00F14BC7">
      <w:pPr>
        <w:pStyle w:val="Heading2"/>
        <w:rPr>
          <w:color w:val="auto"/>
          <w:sz w:val="22"/>
        </w:rPr>
      </w:pPr>
      <w:r>
        <w:rPr>
          <w:color w:val="auto"/>
          <w:sz w:val="22"/>
        </w:rPr>
        <w:t>C</w:t>
      </w:r>
      <w:r w:rsidR="00F14BC7" w:rsidRPr="004829CC">
        <w:rPr>
          <w:color w:val="auto"/>
          <w:sz w:val="22"/>
        </w:rPr>
        <w:t xml:space="preserve">hallenges in producing a manually cleaned super matrix </w:t>
      </w:r>
      <w:r w:rsidR="00F14BC7">
        <w:rPr>
          <w:color w:val="auto"/>
          <w:sz w:val="22"/>
        </w:rPr>
        <w:t>in</w:t>
      </w:r>
      <w:r w:rsidR="00F14BC7" w:rsidRPr="004829CC">
        <w:rPr>
          <w:color w:val="auto"/>
          <w:sz w:val="22"/>
        </w:rPr>
        <w:t xml:space="preserve"> </w:t>
      </w:r>
      <w:r w:rsidR="00F14BC7">
        <w:rPr>
          <w:color w:val="auto"/>
          <w:sz w:val="22"/>
        </w:rPr>
        <w:t>species-rich groups</w:t>
      </w:r>
    </w:p>
    <w:p w14:paraId="033CC068" w14:textId="77777777" w:rsidR="00C029E1" w:rsidRPr="00E431EC" w:rsidRDefault="00C029E1" w:rsidP="00C029E1">
      <w:pPr>
        <w:spacing w:line="360" w:lineRule="auto"/>
        <w:jc w:val="both"/>
        <w:rPr>
          <w:rFonts w:ascii="Times New Roman" w:hAnsi="Times New Roman" w:cs="Times New Roman"/>
        </w:rPr>
      </w:pPr>
    </w:p>
    <w:p w14:paraId="1729381F" w14:textId="77777777" w:rsidR="00E0361A" w:rsidRDefault="004962EA" w:rsidP="00E0361A">
      <w:pPr>
        <w:widowControl w:val="0"/>
        <w:autoSpaceDE w:val="0"/>
        <w:autoSpaceDN w:val="0"/>
        <w:adjustRightInd w:val="0"/>
        <w:spacing w:line="360" w:lineRule="auto"/>
        <w:ind w:firstLine="720"/>
        <w:jc w:val="both"/>
        <w:rPr>
          <w:rFonts w:ascii="Times New Roman" w:hAnsi="Times New Roman" w:cs="Times New Roman"/>
          <w:color w:val="000000" w:themeColor="text1"/>
        </w:rPr>
      </w:pPr>
      <w:r w:rsidRPr="00246A27">
        <w:rPr>
          <w:rFonts w:ascii="Times New Roman" w:hAnsi="Times New Roman" w:cs="Times New Roman"/>
          <w:color w:val="000000" w:themeColor="text1"/>
        </w:rPr>
        <w:t>Manually assembled datasets are troublesome and time-consuming, but still the best approach for</w:t>
      </w:r>
      <w:proofErr w:type="gramStart"/>
      <w:r>
        <w:rPr>
          <w:rFonts w:ascii="Times New Roman" w:hAnsi="Times New Roman" w:cs="Times New Roman"/>
          <w:color w:val="000000" w:themeColor="text1"/>
        </w:rPr>
        <w:t>..</w:t>
      </w:r>
      <w:proofErr w:type="gramEnd"/>
      <w:r>
        <w:rPr>
          <w:rFonts w:ascii="Times New Roman" w:hAnsi="Times New Roman" w:cs="Times New Roman"/>
          <w:color w:val="1A1A1A"/>
        </w:rPr>
        <w:t xml:space="preserve"> </w:t>
      </w:r>
      <w:r w:rsidR="002731AF">
        <w:rPr>
          <w:rFonts w:ascii="Times New Roman" w:hAnsi="Times New Roman" w:cs="Times New Roman"/>
          <w:color w:val="1A1A1A"/>
        </w:rPr>
        <w:t>Our resulting</w:t>
      </w:r>
      <w:r w:rsidR="00F14BC7">
        <w:rPr>
          <w:rFonts w:ascii="Times New Roman" w:hAnsi="Times New Roman" w:cs="Times New Roman"/>
          <w:color w:val="1A1A1A"/>
        </w:rPr>
        <w:t xml:space="preserve"> tree will certainly contribute to finer-scale</w:t>
      </w:r>
      <w:r w:rsidR="002731AF">
        <w:rPr>
          <w:rFonts w:ascii="Times New Roman" w:hAnsi="Times New Roman" w:cs="Times New Roman"/>
          <w:color w:val="1A1A1A"/>
        </w:rPr>
        <w:t xml:space="preserve"> ecological and evolutionary</w:t>
      </w:r>
      <w:r w:rsidR="00F14BC7">
        <w:rPr>
          <w:rFonts w:ascii="Times New Roman" w:hAnsi="Times New Roman" w:cs="Times New Roman"/>
          <w:color w:val="1A1A1A"/>
        </w:rPr>
        <w:t xml:space="preserve"> studies in the Neotropics, but producing </w:t>
      </w:r>
      <w:r w:rsidR="00A95603">
        <w:rPr>
          <w:rFonts w:ascii="Times New Roman" w:hAnsi="Times New Roman" w:cs="Times New Roman"/>
          <w:color w:val="1A1A1A"/>
        </w:rPr>
        <w:t>a</w:t>
      </w:r>
      <w:r w:rsidR="00F14BC7">
        <w:rPr>
          <w:rFonts w:ascii="Times New Roman" w:hAnsi="Times New Roman" w:cs="Times New Roman"/>
          <w:color w:val="1A1A1A"/>
        </w:rPr>
        <w:t xml:space="preserve"> matrix of </w:t>
      </w:r>
      <w:r w:rsidR="002731AF">
        <w:rPr>
          <w:rFonts w:ascii="Times New Roman" w:hAnsi="Times New Roman" w:cs="Times New Roman"/>
          <w:color w:val="1A1A1A"/>
        </w:rPr>
        <w:t>about</w:t>
      </w:r>
      <w:r w:rsidR="00F14BC7">
        <w:rPr>
          <w:rFonts w:ascii="Times New Roman" w:hAnsi="Times New Roman" w:cs="Times New Roman"/>
          <w:color w:val="1A1A1A"/>
        </w:rPr>
        <w:t xml:space="preserve"> </w:t>
      </w:r>
      <w:r w:rsidR="002731AF">
        <w:rPr>
          <w:rFonts w:ascii="Times New Roman" w:hAnsi="Times New Roman" w:cs="Times New Roman"/>
          <w:color w:val="1A1A1A"/>
        </w:rPr>
        <w:t>85</w:t>
      </w:r>
      <w:r w:rsidR="00E7406A">
        <w:rPr>
          <w:rFonts w:ascii="Times New Roman" w:hAnsi="Times New Roman" w:cs="Times New Roman"/>
          <w:color w:val="1A1A1A"/>
        </w:rPr>
        <w:t>0</w:t>
      </w:r>
      <w:r w:rsidR="002731AF">
        <w:rPr>
          <w:rFonts w:ascii="Times New Roman" w:hAnsi="Times New Roman" w:cs="Times New Roman"/>
          <w:color w:val="1A1A1A"/>
        </w:rPr>
        <w:t xml:space="preserve"> specimens and 11</w:t>
      </w:r>
      <w:r w:rsidR="00F14BC7">
        <w:rPr>
          <w:rFonts w:ascii="Times New Roman" w:hAnsi="Times New Roman" w:cs="Times New Roman"/>
          <w:color w:val="1A1A1A"/>
        </w:rPr>
        <w:t>000 sites</w:t>
      </w:r>
      <w:r w:rsidR="00F14BC7" w:rsidRPr="00246A27">
        <w:rPr>
          <w:rFonts w:ascii="Times New Roman" w:hAnsi="Times New Roman" w:cs="Times New Roman"/>
          <w:color w:val="1A1A1A"/>
        </w:rPr>
        <w:t xml:space="preserve"> is perhaps the limit for what </w:t>
      </w:r>
      <w:r w:rsidR="00F14BC7">
        <w:rPr>
          <w:rFonts w:ascii="Times New Roman" w:hAnsi="Times New Roman" w:cs="Times New Roman"/>
          <w:color w:val="1A1A1A"/>
        </w:rPr>
        <w:t>can be realistically done manually. In here, we chose</w:t>
      </w:r>
      <w:r w:rsidR="00F14BC7" w:rsidRPr="00246A27">
        <w:rPr>
          <w:rFonts w:ascii="Times New Roman" w:hAnsi="Times New Roman" w:cs="Times New Roman"/>
          <w:color w:val="1A1A1A"/>
        </w:rPr>
        <w:t xml:space="preserve"> this approach </w:t>
      </w:r>
      <w:r w:rsidR="00F14BC7">
        <w:rPr>
          <w:rFonts w:ascii="Times New Roman" w:hAnsi="Times New Roman" w:cs="Times New Roman"/>
          <w:color w:val="1A1A1A"/>
        </w:rPr>
        <w:t>given</w:t>
      </w:r>
      <w:r w:rsidR="002731AF">
        <w:rPr>
          <w:rFonts w:ascii="Times New Roman" w:hAnsi="Times New Roman" w:cs="Times New Roman"/>
          <w:color w:val="1A1A1A"/>
        </w:rPr>
        <w:t xml:space="preserve"> the context of the problem:</w:t>
      </w:r>
      <w:r w:rsidR="00F14BC7">
        <w:rPr>
          <w:rFonts w:ascii="Times New Roman" w:hAnsi="Times New Roman" w:cs="Times New Roman"/>
          <w:color w:val="1A1A1A"/>
        </w:rPr>
        <w:t xml:space="preserve"> the complex taxonomy of an important model group that required </w:t>
      </w:r>
      <w:r w:rsidR="00F14BC7" w:rsidRPr="00246A27">
        <w:rPr>
          <w:rFonts w:ascii="Times New Roman" w:hAnsi="Times New Roman" w:cs="Times New Roman"/>
          <w:color w:val="1A1A1A"/>
        </w:rPr>
        <w:t xml:space="preserve">identification of each specimen sampled in the phylogeny </w:t>
      </w:r>
      <w:r w:rsidR="00F14BC7">
        <w:rPr>
          <w:rFonts w:ascii="Times New Roman" w:hAnsi="Times New Roman" w:cs="Times New Roman"/>
          <w:color w:val="1A1A1A"/>
        </w:rPr>
        <w:t xml:space="preserve">to be </w:t>
      </w:r>
      <w:r w:rsidR="00F14BC7" w:rsidRPr="00246A27">
        <w:rPr>
          <w:rFonts w:ascii="Times New Roman" w:hAnsi="Times New Roman" w:cs="Times New Roman"/>
          <w:color w:val="1A1A1A"/>
        </w:rPr>
        <w:t>confirmed by specialists</w:t>
      </w:r>
      <w:r w:rsidR="002731AF">
        <w:rPr>
          <w:rFonts w:ascii="Times New Roman" w:hAnsi="Times New Roman" w:cs="Times New Roman"/>
          <w:color w:val="1A1A1A"/>
        </w:rPr>
        <w:t xml:space="preserve">. </w:t>
      </w:r>
      <w:r w:rsidR="00F14BC7" w:rsidRPr="00246A27">
        <w:rPr>
          <w:rFonts w:ascii="Times New Roman" w:hAnsi="Times New Roman" w:cs="Times New Roman"/>
          <w:color w:val="000000" w:themeColor="text1"/>
        </w:rPr>
        <w:t xml:space="preserve">Nevertheless, </w:t>
      </w:r>
      <w:r w:rsidR="00F14BC7">
        <w:rPr>
          <w:rFonts w:ascii="Times New Roman" w:hAnsi="Times New Roman" w:cs="Times New Roman"/>
          <w:color w:val="000000" w:themeColor="text1"/>
        </w:rPr>
        <w:t>choosing the bes</w:t>
      </w:r>
      <w:r w:rsidR="002731AF">
        <w:rPr>
          <w:rFonts w:ascii="Times New Roman" w:hAnsi="Times New Roman" w:cs="Times New Roman"/>
          <w:color w:val="000000" w:themeColor="text1"/>
        </w:rPr>
        <w:t>t approach to reconstruct super-</w:t>
      </w:r>
      <w:r w:rsidR="00F14BC7">
        <w:rPr>
          <w:rFonts w:ascii="Times New Roman" w:hAnsi="Times New Roman" w:cs="Times New Roman"/>
          <w:color w:val="000000" w:themeColor="text1"/>
        </w:rPr>
        <w:t xml:space="preserve">matrices certainly depends on the purpose of the study. In </w:t>
      </w:r>
      <w:r w:rsidR="00F14BC7" w:rsidRPr="00246A27">
        <w:rPr>
          <w:rFonts w:ascii="Times New Roman" w:hAnsi="Times New Roman" w:cs="Times New Roman"/>
          <w:color w:val="000000" w:themeColor="text1"/>
        </w:rPr>
        <w:t>the</w:t>
      </w:r>
      <w:r w:rsidR="00F14BC7">
        <w:rPr>
          <w:rFonts w:ascii="Times New Roman" w:hAnsi="Times New Roman" w:cs="Times New Roman"/>
          <w:color w:val="000000" w:themeColor="text1"/>
        </w:rPr>
        <w:t xml:space="preserve"> era of</w:t>
      </w:r>
      <w:r w:rsidR="00A95603">
        <w:rPr>
          <w:rFonts w:ascii="Times New Roman" w:hAnsi="Times New Roman" w:cs="Times New Roman"/>
          <w:color w:val="000000" w:themeColor="text1"/>
        </w:rPr>
        <w:t xml:space="preserve"> big-</w:t>
      </w:r>
      <w:r w:rsidR="00F14BC7" w:rsidRPr="00246A27">
        <w:rPr>
          <w:rFonts w:ascii="Times New Roman" w:hAnsi="Times New Roman" w:cs="Times New Roman"/>
          <w:color w:val="000000" w:themeColor="text1"/>
        </w:rPr>
        <w:t xml:space="preserve">data, </w:t>
      </w:r>
      <w:r w:rsidR="00F14BC7">
        <w:rPr>
          <w:rFonts w:ascii="Times New Roman" w:hAnsi="Times New Roman" w:cs="Times New Roman"/>
          <w:color w:val="1A1A1A"/>
        </w:rPr>
        <w:t xml:space="preserve">the ever-increasing availability of molecular data </w:t>
      </w:r>
      <w:r w:rsidR="002731AF">
        <w:rPr>
          <w:rFonts w:ascii="Times New Roman" w:hAnsi="Times New Roman" w:cs="Times New Roman"/>
          <w:color w:val="1A1A1A"/>
        </w:rPr>
        <w:t>is accompanied by</w:t>
      </w:r>
      <w:r w:rsidR="00F14BC7">
        <w:rPr>
          <w:rFonts w:ascii="Times New Roman" w:hAnsi="Times New Roman" w:cs="Times New Roman"/>
          <w:color w:val="1A1A1A"/>
        </w:rPr>
        <w:t xml:space="preserve"> the development of </w:t>
      </w:r>
      <w:r w:rsidR="002731AF">
        <w:rPr>
          <w:rFonts w:ascii="Times New Roman" w:hAnsi="Times New Roman" w:cs="Times New Roman"/>
          <w:color w:val="000000" w:themeColor="text1"/>
        </w:rPr>
        <w:t>tools</w:t>
      </w:r>
      <w:r w:rsidR="00F14BC7" w:rsidRPr="00246A27">
        <w:rPr>
          <w:rFonts w:ascii="Times New Roman" w:hAnsi="Times New Roman" w:cs="Times New Roman"/>
          <w:color w:val="000000" w:themeColor="text1"/>
        </w:rPr>
        <w:t xml:space="preserve"> </w:t>
      </w:r>
      <w:r w:rsidR="00F14BC7">
        <w:rPr>
          <w:rFonts w:ascii="Times New Roman" w:hAnsi="Times New Roman" w:cs="Times New Roman"/>
          <w:color w:val="000000" w:themeColor="text1"/>
        </w:rPr>
        <w:t xml:space="preserve">that enable automatize tree inference and calibration (e.g. </w:t>
      </w:r>
      <w:proofErr w:type="spellStart"/>
      <w:r w:rsidR="00F14BC7">
        <w:rPr>
          <w:rFonts w:ascii="Times New Roman" w:hAnsi="Times New Roman" w:cs="Times New Roman"/>
          <w:color w:val="000000" w:themeColor="text1"/>
        </w:rPr>
        <w:t>Supersmart</w:t>
      </w:r>
      <w:proofErr w:type="spellEnd"/>
      <w:r w:rsidR="00F14BC7">
        <w:rPr>
          <w:rFonts w:ascii="Times New Roman" w:hAnsi="Times New Roman" w:cs="Times New Roman"/>
          <w:color w:val="000000" w:themeColor="text1"/>
        </w:rPr>
        <w:t xml:space="preserve">) or massive data mining from online and free repositories (i.e. the GenBank). </w:t>
      </w:r>
    </w:p>
    <w:p w14:paraId="5E5D018D" w14:textId="2569293B" w:rsidR="00F14BC7" w:rsidRPr="00E0361A" w:rsidRDefault="00F14BC7" w:rsidP="00E0361A">
      <w:pPr>
        <w:widowControl w:val="0"/>
        <w:autoSpaceDE w:val="0"/>
        <w:autoSpaceDN w:val="0"/>
        <w:adjustRightInd w:val="0"/>
        <w:spacing w:line="360" w:lineRule="auto"/>
        <w:ind w:firstLine="720"/>
        <w:jc w:val="both"/>
        <w:rPr>
          <w:rFonts w:ascii="Times New Roman" w:hAnsi="Times New Roman" w:cs="Times New Roman"/>
          <w:color w:val="000000" w:themeColor="text1"/>
          <w:lang w:val="pt-BR"/>
        </w:rPr>
      </w:pPr>
      <w:r>
        <w:rPr>
          <w:rFonts w:ascii="Times New Roman" w:hAnsi="Times New Roman" w:cs="Times New Roman"/>
          <w:color w:val="000000" w:themeColor="text1"/>
        </w:rPr>
        <w:t>T</w:t>
      </w:r>
      <w:r w:rsidRPr="00246A27">
        <w:rPr>
          <w:rFonts w:ascii="Times New Roman" w:hAnsi="Times New Roman" w:cs="Times New Roman"/>
          <w:color w:val="000000" w:themeColor="text1"/>
        </w:rPr>
        <w:t xml:space="preserve">hese </w:t>
      </w:r>
      <w:r w:rsidR="002731AF">
        <w:rPr>
          <w:rFonts w:ascii="Times New Roman" w:hAnsi="Times New Roman" w:cs="Times New Roman"/>
          <w:color w:val="000000" w:themeColor="text1"/>
        </w:rPr>
        <w:t>analytical resources</w:t>
      </w:r>
      <w:r>
        <w:rPr>
          <w:rFonts w:ascii="Times New Roman" w:hAnsi="Times New Roman" w:cs="Times New Roman"/>
          <w:color w:val="000000" w:themeColor="text1"/>
        </w:rPr>
        <w:t xml:space="preserve"> certainly </w:t>
      </w:r>
      <w:r w:rsidRPr="00246A27">
        <w:rPr>
          <w:rFonts w:ascii="Times New Roman" w:hAnsi="Times New Roman" w:cs="Times New Roman"/>
          <w:color w:val="000000" w:themeColor="text1"/>
        </w:rPr>
        <w:t xml:space="preserve">speed up the process of </w:t>
      </w:r>
      <w:r>
        <w:rPr>
          <w:rFonts w:ascii="Times New Roman" w:hAnsi="Times New Roman" w:cs="Times New Roman"/>
          <w:color w:val="000000" w:themeColor="text1"/>
        </w:rPr>
        <w:t>re</w:t>
      </w:r>
      <w:r w:rsidRPr="00246A27">
        <w:rPr>
          <w:rFonts w:ascii="Times New Roman" w:hAnsi="Times New Roman" w:cs="Times New Roman"/>
          <w:color w:val="000000" w:themeColor="text1"/>
        </w:rPr>
        <w:t xml:space="preserve">constructing trees </w:t>
      </w:r>
      <w:r w:rsidR="003A6019">
        <w:rPr>
          <w:rFonts w:ascii="Times New Roman" w:hAnsi="Times New Roman" w:cs="Times New Roman"/>
          <w:color w:val="000000" w:themeColor="text1"/>
        </w:rPr>
        <w:t xml:space="preserve">that are large </w:t>
      </w:r>
      <w:r w:rsidRPr="00246A27">
        <w:rPr>
          <w:rFonts w:ascii="Times New Roman" w:hAnsi="Times New Roman" w:cs="Times New Roman"/>
          <w:color w:val="000000" w:themeColor="text1"/>
        </w:rPr>
        <w:t xml:space="preserve">in </w:t>
      </w:r>
      <w:r>
        <w:rPr>
          <w:rFonts w:ascii="Times New Roman" w:hAnsi="Times New Roman" w:cs="Times New Roman"/>
          <w:color w:val="000000" w:themeColor="text1"/>
        </w:rPr>
        <w:t>terms of both tip number</w:t>
      </w:r>
      <w:r w:rsidRPr="00246A27">
        <w:rPr>
          <w:rFonts w:ascii="Times New Roman" w:hAnsi="Times New Roman" w:cs="Times New Roman"/>
          <w:color w:val="000000" w:themeColor="text1"/>
        </w:rPr>
        <w:t xml:space="preserve"> and </w:t>
      </w:r>
      <w:r w:rsidR="003A6019" w:rsidRPr="00246A27">
        <w:rPr>
          <w:rFonts w:ascii="Times New Roman" w:hAnsi="Times New Roman" w:cs="Times New Roman"/>
          <w:color w:val="000000" w:themeColor="text1"/>
        </w:rPr>
        <w:t>matrix</w:t>
      </w:r>
      <w:r w:rsidR="003A6019">
        <w:rPr>
          <w:rFonts w:ascii="Times New Roman" w:hAnsi="Times New Roman" w:cs="Times New Roman"/>
          <w:color w:val="000000" w:themeColor="text1"/>
        </w:rPr>
        <w:t xml:space="preserve"> </w:t>
      </w:r>
      <w:r w:rsidRPr="00246A27">
        <w:rPr>
          <w:rFonts w:ascii="Times New Roman" w:hAnsi="Times New Roman" w:cs="Times New Roman"/>
          <w:color w:val="000000" w:themeColor="text1"/>
        </w:rPr>
        <w:t xml:space="preserve">length </w:t>
      </w:r>
      <w:r>
        <w:rPr>
          <w:rFonts w:ascii="Times New Roman" w:hAnsi="Times New Roman" w:cs="Times New Roman"/>
          <w:color w:val="000000" w:themeColor="text1"/>
        </w:rPr>
        <w:t xml:space="preserve">and are very useful in </w:t>
      </w:r>
      <w:r w:rsidR="003A6019">
        <w:rPr>
          <w:rFonts w:ascii="Times New Roman" w:hAnsi="Times New Roman" w:cs="Times New Roman"/>
          <w:color w:val="000000" w:themeColor="text1"/>
        </w:rPr>
        <w:t>the inference of</w:t>
      </w:r>
      <w:r>
        <w:rPr>
          <w:rFonts w:ascii="Times New Roman" w:hAnsi="Times New Roman" w:cs="Times New Roman"/>
          <w:color w:val="000000" w:themeColor="text1"/>
        </w:rPr>
        <w:t xml:space="preserve"> </w:t>
      </w:r>
      <w:r w:rsidR="003A6019">
        <w:rPr>
          <w:rFonts w:ascii="Times New Roman" w:hAnsi="Times New Roman" w:cs="Times New Roman"/>
          <w:color w:val="000000" w:themeColor="text1"/>
        </w:rPr>
        <w:t>large-scale</w:t>
      </w:r>
      <w:r>
        <w:rPr>
          <w:rFonts w:ascii="Times New Roman" w:hAnsi="Times New Roman" w:cs="Times New Roman"/>
          <w:color w:val="000000" w:themeColor="text1"/>
        </w:rPr>
        <w:t xml:space="preserve"> patterns</w:t>
      </w:r>
      <w:r w:rsidR="003A6019">
        <w:rPr>
          <w:rFonts w:ascii="Times New Roman" w:hAnsi="Times New Roman" w:cs="Times New Roman"/>
          <w:color w:val="000000" w:themeColor="text1"/>
        </w:rPr>
        <w:t xml:space="preserve"> of biodiversity</w:t>
      </w:r>
      <w:r>
        <w:rPr>
          <w:rFonts w:ascii="Times New Roman" w:hAnsi="Times New Roman" w:cs="Times New Roman"/>
          <w:color w:val="000000" w:themeColor="text1"/>
        </w:rPr>
        <w:t xml:space="preserve"> (e.g. </w:t>
      </w:r>
      <w:proofErr w:type="spellStart"/>
      <w:r>
        <w:rPr>
          <w:rFonts w:ascii="Times New Roman" w:hAnsi="Times New Roman" w:cs="Times New Roman"/>
          <w:color w:val="000000" w:themeColor="text1"/>
        </w:rPr>
        <w:t>bla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blo</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blu</w:t>
      </w:r>
      <w:proofErr w:type="spellEnd"/>
      <w:r>
        <w:rPr>
          <w:rFonts w:ascii="Times New Roman" w:hAnsi="Times New Roman" w:cs="Times New Roman"/>
          <w:color w:val="000000" w:themeColor="text1"/>
        </w:rPr>
        <w:t>)</w:t>
      </w:r>
      <w:r w:rsidRPr="00246A2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However, had we chosen </w:t>
      </w:r>
      <w:r w:rsidR="003A6019">
        <w:rPr>
          <w:rFonts w:ascii="Times New Roman" w:hAnsi="Times New Roman" w:cs="Times New Roman"/>
          <w:color w:val="000000" w:themeColor="text1"/>
        </w:rPr>
        <w:t xml:space="preserve">one of </w:t>
      </w:r>
      <w:r>
        <w:rPr>
          <w:rFonts w:ascii="Times New Roman" w:hAnsi="Times New Roman" w:cs="Times New Roman"/>
          <w:color w:val="000000" w:themeColor="text1"/>
        </w:rPr>
        <w:t xml:space="preserve">these approaches, </w:t>
      </w:r>
      <w:r w:rsidR="003A6019">
        <w:rPr>
          <w:rFonts w:ascii="Times New Roman" w:hAnsi="Times New Roman" w:cs="Times New Roman"/>
          <w:color w:val="000000" w:themeColor="text1"/>
        </w:rPr>
        <w:t xml:space="preserve">we would certainly have added </w:t>
      </w:r>
      <w:r>
        <w:rPr>
          <w:rFonts w:ascii="Times New Roman" w:hAnsi="Times New Roman" w:cs="Times New Roman"/>
          <w:color w:val="000000" w:themeColor="text1"/>
        </w:rPr>
        <w:t xml:space="preserve">a high amount of unreliable data into our matrix. </w:t>
      </w:r>
      <w:r>
        <w:rPr>
          <w:rFonts w:ascii="Times New Roman" w:hAnsi="Times New Roman" w:cs="Times New Roman"/>
          <w:color w:val="1A1A1A"/>
        </w:rPr>
        <w:t xml:space="preserve">For instance, </w:t>
      </w:r>
      <w:r w:rsidRPr="00246A27">
        <w:rPr>
          <w:rFonts w:ascii="Times New Roman" w:hAnsi="Times New Roman" w:cs="Times New Roman"/>
        </w:rPr>
        <w:t xml:space="preserve">data originated from barcoding projects </w:t>
      </w:r>
      <w:r>
        <w:rPr>
          <w:rFonts w:ascii="Times New Roman" w:hAnsi="Times New Roman" w:cs="Times New Roman"/>
        </w:rPr>
        <w:t>or population genetics</w:t>
      </w:r>
      <w:r w:rsidRPr="00246A27">
        <w:rPr>
          <w:rFonts w:ascii="Times New Roman" w:hAnsi="Times New Roman" w:cs="Times New Roman"/>
        </w:rPr>
        <w:t xml:space="preserve"> were of</w:t>
      </w:r>
      <w:r w:rsidR="004D7085">
        <w:rPr>
          <w:rFonts w:ascii="Times New Roman" w:hAnsi="Times New Roman" w:cs="Times New Roman"/>
        </w:rPr>
        <w:t>ten of</w:t>
      </w:r>
      <w:r w:rsidRPr="00246A27">
        <w:rPr>
          <w:rFonts w:ascii="Times New Roman" w:hAnsi="Times New Roman" w:cs="Times New Roman"/>
        </w:rPr>
        <w:t xml:space="preserve"> little use in our approach</w:t>
      </w:r>
      <w:r>
        <w:rPr>
          <w:rFonts w:ascii="Times New Roman" w:hAnsi="Times New Roman" w:cs="Times New Roman"/>
        </w:rPr>
        <w:t xml:space="preserve"> and were among the most frequent</w:t>
      </w:r>
      <w:r w:rsidR="00A95603">
        <w:rPr>
          <w:rFonts w:ascii="Times New Roman" w:hAnsi="Times New Roman" w:cs="Times New Roman"/>
        </w:rPr>
        <w:t>ly</w:t>
      </w:r>
      <w:r>
        <w:rPr>
          <w:rFonts w:ascii="Times New Roman" w:hAnsi="Times New Roman" w:cs="Times New Roman"/>
        </w:rPr>
        <w:t xml:space="preserve"> removed in data cleaning</w:t>
      </w:r>
      <w:r w:rsidR="00A95603">
        <w:rPr>
          <w:rFonts w:ascii="Times New Roman" w:hAnsi="Times New Roman" w:cs="Times New Roman"/>
        </w:rPr>
        <w:t xml:space="preserve"> due to the absence of voucher information</w:t>
      </w:r>
      <w:r>
        <w:rPr>
          <w:rFonts w:ascii="Times New Roman" w:hAnsi="Times New Roman" w:cs="Times New Roman"/>
        </w:rPr>
        <w:t xml:space="preserve"> </w:t>
      </w:r>
      <w:r w:rsidRPr="000232ED">
        <w:rPr>
          <w:rFonts w:ascii="Times New Roman" w:hAnsi="Times New Roman" w:cs="Times New Roman"/>
          <w:lang w:val="pt-BR"/>
        </w:rPr>
        <w:t xml:space="preserve">[incluir exemplos de filogenias cagadas de </w:t>
      </w:r>
      <w:proofErr w:type="spellStart"/>
      <w:r w:rsidRPr="000232ED">
        <w:rPr>
          <w:rFonts w:ascii="Times New Roman" w:hAnsi="Times New Roman" w:cs="Times New Roman"/>
          <w:lang w:val="pt-BR"/>
        </w:rPr>
        <w:t>myrtaceae</w:t>
      </w:r>
      <w:proofErr w:type="spellEnd"/>
      <w:r w:rsidRPr="000232ED">
        <w:rPr>
          <w:rFonts w:ascii="Times New Roman" w:hAnsi="Times New Roman" w:cs="Times New Roman"/>
          <w:lang w:val="pt-BR"/>
        </w:rPr>
        <w:t xml:space="preserve"> usadas por aí? Tem um exemplo na arvore do </w:t>
      </w:r>
      <w:proofErr w:type="spellStart"/>
      <w:r w:rsidRPr="000232ED">
        <w:rPr>
          <w:rFonts w:ascii="Times New Roman" w:hAnsi="Times New Roman" w:cs="Times New Roman"/>
          <w:lang w:val="pt-BR"/>
        </w:rPr>
        <w:t>Smith&amp;brown</w:t>
      </w:r>
      <w:proofErr w:type="spellEnd"/>
      <w:r w:rsidRPr="000232ED">
        <w:rPr>
          <w:rFonts w:ascii="Times New Roman" w:hAnsi="Times New Roman" w:cs="Times New Roman"/>
          <w:lang w:val="pt-BR"/>
        </w:rPr>
        <w:t xml:space="preserve"> publicada em 2018 onde eles plugam um monte de </w:t>
      </w:r>
      <w:proofErr w:type="spellStart"/>
      <w:r w:rsidRPr="000232ED">
        <w:rPr>
          <w:rFonts w:ascii="Times New Roman" w:hAnsi="Times New Roman" w:cs="Times New Roman"/>
          <w:lang w:val="pt-BR"/>
        </w:rPr>
        <w:t>especie</w:t>
      </w:r>
      <w:proofErr w:type="spellEnd"/>
      <w:r w:rsidRPr="000232ED">
        <w:rPr>
          <w:rFonts w:ascii="Times New Roman" w:hAnsi="Times New Roman" w:cs="Times New Roman"/>
          <w:lang w:val="pt-BR"/>
        </w:rPr>
        <w:t xml:space="preserve"> de </w:t>
      </w:r>
      <w:proofErr w:type="spellStart"/>
      <w:r w:rsidRPr="000232ED">
        <w:rPr>
          <w:rFonts w:ascii="Times New Roman" w:hAnsi="Times New Roman" w:cs="Times New Roman"/>
          <w:lang w:val="pt-BR"/>
        </w:rPr>
        <w:t>Myrtus</w:t>
      </w:r>
      <w:proofErr w:type="spellEnd"/>
      <w:r w:rsidRPr="000232ED">
        <w:rPr>
          <w:rFonts w:ascii="Times New Roman" w:hAnsi="Times New Roman" w:cs="Times New Roman"/>
          <w:lang w:val="pt-BR"/>
        </w:rPr>
        <w:t xml:space="preserve"> porque retiraram os dados de nomes de uma fonte </w:t>
      </w:r>
      <w:proofErr w:type="spellStart"/>
      <w:r w:rsidRPr="000232ED">
        <w:rPr>
          <w:rFonts w:ascii="Times New Roman" w:hAnsi="Times New Roman" w:cs="Times New Roman"/>
          <w:lang w:val="pt-BR"/>
        </w:rPr>
        <w:t>nao</w:t>
      </w:r>
      <w:proofErr w:type="spellEnd"/>
      <w:r w:rsidRPr="000232ED">
        <w:rPr>
          <w:rFonts w:ascii="Times New Roman" w:hAnsi="Times New Roman" w:cs="Times New Roman"/>
          <w:lang w:val="pt-BR"/>
        </w:rPr>
        <w:t xml:space="preserve"> atualizada]</w:t>
      </w:r>
      <w:r w:rsidR="00E0361A">
        <w:rPr>
          <w:rFonts w:ascii="Times New Roman" w:hAnsi="Times New Roman" w:cs="Times New Roman"/>
          <w:lang w:val="pt-BR"/>
        </w:rPr>
        <w:t>.</w:t>
      </w:r>
      <w:r w:rsidRPr="000232ED">
        <w:rPr>
          <w:rFonts w:ascii="Times New Roman" w:hAnsi="Times New Roman" w:cs="Times New Roman"/>
          <w:color w:val="000000" w:themeColor="text1"/>
          <w:lang w:val="pt-BR"/>
        </w:rPr>
        <w:t xml:space="preserve"> </w:t>
      </w:r>
      <w:r w:rsidRPr="00A95603">
        <w:rPr>
          <w:rFonts w:ascii="Times New Roman" w:hAnsi="Times New Roman" w:cs="Times New Roman"/>
          <w:color w:val="000000" w:themeColor="text1"/>
        </w:rPr>
        <w:t xml:space="preserve">Our </w:t>
      </w:r>
      <w:r w:rsidR="004D7085">
        <w:rPr>
          <w:rFonts w:ascii="Times New Roman" w:hAnsi="Times New Roman" w:cs="Times New Roman"/>
          <w:color w:val="000000" w:themeColor="text1"/>
        </w:rPr>
        <w:t xml:space="preserve">manual </w:t>
      </w:r>
      <w:r w:rsidRPr="00A95603">
        <w:rPr>
          <w:rFonts w:ascii="Times New Roman" w:hAnsi="Times New Roman" w:cs="Times New Roman"/>
          <w:color w:val="000000" w:themeColor="text1"/>
        </w:rPr>
        <w:t>reassessmen</w:t>
      </w:r>
      <w:r w:rsidR="00A95603">
        <w:rPr>
          <w:rFonts w:ascii="Times New Roman" w:hAnsi="Times New Roman" w:cs="Times New Roman"/>
          <w:color w:val="000000" w:themeColor="text1"/>
        </w:rPr>
        <w:t xml:space="preserve">t of sequences deposited on </w:t>
      </w:r>
      <w:proofErr w:type="spellStart"/>
      <w:r w:rsidR="00A95603">
        <w:rPr>
          <w:rFonts w:ascii="Times New Roman" w:hAnsi="Times New Roman" w:cs="Times New Roman"/>
          <w:color w:val="000000" w:themeColor="text1"/>
        </w:rPr>
        <w:t>GenB</w:t>
      </w:r>
      <w:r w:rsidRPr="00A95603">
        <w:rPr>
          <w:rFonts w:ascii="Times New Roman" w:hAnsi="Times New Roman" w:cs="Times New Roman"/>
          <w:color w:val="000000" w:themeColor="text1"/>
        </w:rPr>
        <w:t>ank</w:t>
      </w:r>
      <w:proofErr w:type="spellEnd"/>
      <w:r w:rsidRPr="00A95603">
        <w:rPr>
          <w:rFonts w:ascii="Times New Roman" w:hAnsi="Times New Roman" w:cs="Times New Roman"/>
          <w:color w:val="000000" w:themeColor="text1"/>
        </w:rPr>
        <w:t xml:space="preserve"> </w:t>
      </w:r>
      <w:r w:rsidR="004D7085">
        <w:rPr>
          <w:rFonts w:ascii="Times New Roman" w:hAnsi="Times New Roman" w:cs="Times New Roman"/>
          <w:color w:val="000000" w:themeColor="text1"/>
        </w:rPr>
        <w:t xml:space="preserve">also </w:t>
      </w:r>
      <w:r w:rsidRPr="00A95603">
        <w:rPr>
          <w:rFonts w:ascii="Times New Roman" w:hAnsi="Times New Roman" w:cs="Times New Roman"/>
          <w:color w:val="000000" w:themeColor="text1"/>
        </w:rPr>
        <w:t xml:space="preserve">revealed wrongly identified data, and this is probably recurrent in families with </w:t>
      </w:r>
      <w:r w:rsidRPr="00A95603">
        <w:rPr>
          <w:rFonts w:ascii="Times New Roman" w:hAnsi="Times New Roman" w:cs="Times New Roman"/>
          <w:color w:val="000000" w:themeColor="text1"/>
        </w:rPr>
        <w:lastRenderedPageBreak/>
        <w:t>challenging taxonomy such</w:t>
      </w:r>
      <w:r w:rsidRPr="000232ED">
        <w:rPr>
          <w:rFonts w:ascii="Times New Roman" w:hAnsi="Times New Roman" w:cs="Times New Roman"/>
          <w:color w:val="000000" w:themeColor="text1"/>
          <w:lang w:val="pt-BR"/>
        </w:rPr>
        <w:t xml:space="preserve"> as Myrtaceae. </w:t>
      </w:r>
    </w:p>
    <w:p w14:paraId="2D5B67D6" w14:textId="0A69B401" w:rsidR="00341991" w:rsidRDefault="004962EA" w:rsidP="004962EA">
      <w:pPr>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problem</w:t>
      </w:r>
      <w:r w:rsidRPr="00246A2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with these approaches </w:t>
      </w:r>
      <w:r w:rsidRPr="00246A27">
        <w:rPr>
          <w:rFonts w:ascii="Times New Roman" w:hAnsi="Times New Roman" w:cs="Times New Roman"/>
          <w:color w:val="000000" w:themeColor="text1"/>
        </w:rPr>
        <w:t xml:space="preserve">is that </w:t>
      </w:r>
      <w:proofErr w:type="spellStart"/>
      <w:r w:rsidRPr="00246A27">
        <w:rPr>
          <w:rFonts w:ascii="Times New Roman" w:hAnsi="Times New Roman" w:cs="Times New Roman"/>
          <w:color w:val="000000" w:themeColor="text1"/>
        </w:rPr>
        <w:t>Myrtaceae</w:t>
      </w:r>
      <w:proofErr w:type="spellEnd"/>
      <w:r w:rsidRPr="00246A27">
        <w:rPr>
          <w:rFonts w:ascii="Times New Roman" w:hAnsi="Times New Roman" w:cs="Times New Roman"/>
          <w:color w:val="000000" w:themeColor="text1"/>
        </w:rPr>
        <w:t xml:space="preserve"> is also one of the most diverse tree lineages in the </w:t>
      </w:r>
      <w:proofErr w:type="spellStart"/>
      <w:r w:rsidRPr="00246A27">
        <w:rPr>
          <w:rFonts w:ascii="Times New Roman" w:hAnsi="Times New Roman" w:cs="Times New Roman"/>
          <w:color w:val="000000" w:themeColor="text1"/>
        </w:rPr>
        <w:t>Neotropics</w:t>
      </w:r>
      <w:proofErr w:type="spellEnd"/>
      <w:r w:rsidRPr="00246A27">
        <w:rPr>
          <w:rFonts w:ascii="Times New Roman" w:hAnsi="Times New Roman" w:cs="Times New Roman"/>
          <w:color w:val="000000" w:themeColor="text1"/>
        </w:rPr>
        <w:t xml:space="preserve">, so a reliable tree to which can be used to infer and connect both raw/large general patterns (i.e. signal from </w:t>
      </w:r>
      <w:proofErr w:type="spellStart"/>
      <w:r w:rsidRPr="00246A27">
        <w:rPr>
          <w:rFonts w:ascii="Times New Roman" w:hAnsi="Times New Roman" w:cs="Times New Roman"/>
          <w:color w:val="000000" w:themeColor="text1"/>
        </w:rPr>
        <w:t>macroevolutionary</w:t>
      </w:r>
      <w:proofErr w:type="spellEnd"/>
      <w:r w:rsidRPr="00246A27">
        <w:rPr>
          <w:rFonts w:ascii="Times New Roman" w:hAnsi="Times New Roman" w:cs="Times New Roman"/>
          <w:color w:val="000000" w:themeColor="text1"/>
        </w:rPr>
        <w:t xml:space="preserve"> patterns that allow a certain level of data dirtiness) and micro-processes (i.e. microevolution, solving species complexes, speciation mechanisms, </w:t>
      </w:r>
      <w:proofErr w:type="spellStart"/>
      <w:r w:rsidRPr="00246A27">
        <w:rPr>
          <w:rFonts w:ascii="Times New Roman" w:hAnsi="Times New Roman" w:cs="Times New Roman"/>
          <w:color w:val="000000" w:themeColor="text1"/>
        </w:rPr>
        <w:t>etc</w:t>
      </w:r>
      <w:proofErr w:type="spellEnd"/>
      <w:r w:rsidRPr="00246A27">
        <w:rPr>
          <w:rFonts w:ascii="Times New Roman" w:hAnsi="Times New Roman" w:cs="Times New Roman"/>
          <w:color w:val="000000" w:themeColor="text1"/>
        </w:rPr>
        <w:t xml:space="preserve">) is desirable. People talk about the possibility of reconstructing </w:t>
      </w:r>
      <w:r>
        <w:rPr>
          <w:rFonts w:ascii="Times New Roman" w:hAnsi="Times New Roman" w:cs="Times New Roman"/>
          <w:color w:val="000000" w:themeColor="text1"/>
        </w:rPr>
        <w:t xml:space="preserve">a </w:t>
      </w:r>
      <w:r w:rsidRPr="00246A27">
        <w:rPr>
          <w:rFonts w:ascii="Times New Roman" w:hAnsi="Times New Roman" w:cs="Times New Roman"/>
          <w:color w:val="000000" w:themeColor="text1"/>
        </w:rPr>
        <w:t xml:space="preserve">“as real as possible” tree of life, but this is only truth if taxonomic knowledge is used to clean data toward the tips, and not just stabilizing relationships at deeper nodes. </w:t>
      </w:r>
      <w:r w:rsidR="00E0361A">
        <w:rPr>
          <w:rFonts w:ascii="Times New Roman" w:hAnsi="Times New Roman" w:cs="Times New Roman"/>
          <w:color w:val="000000" w:themeColor="text1"/>
        </w:rPr>
        <w:t>Ideally, there should be a way to involve taxonomists more actively in cleaning these datasets, even if a posteriori (i.e. after the data has been deposited</w:t>
      </w:r>
      <w:proofErr w:type="gramStart"/>
      <w:r w:rsidR="00E0361A">
        <w:rPr>
          <w:rFonts w:ascii="Times New Roman" w:hAnsi="Times New Roman" w:cs="Times New Roman"/>
          <w:color w:val="000000" w:themeColor="text1"/>
        </w:rPr>
        <w:t>)</w:t>
      </w:r>
      <w:proofErr w:type="gramEnd"/>
      <w:r w:rsidR="00E0361A">
        <w:rPr>
          <w:rFonts w:ascii="Times New Roman" w:hAnsi="Times New Roman" w:cs="Times New Roman"/>
          <w:color w:val="000000" w:themeColor="text1"/>
        </w:rPr>
        <w:t xml:space="preserve"> as the constant curation of online datasets is a must in the era of big-data.</w:t>
      </w:r>
      <w:r w:rsidR="0000318E">
        <w:rPr>
          <w:rFonts w:ascii="Times New Roman" w:hAnsi="Times New Roman" w:cs="Times New Roman"/>
          <w:color w:val="000000" w:themeColor="text1"/>
        </w:rPr>
        <w:t xml:space="preserve"> Large phylogenies do not combine quality in both levels, which is the quality that will really make us understand from processes to patterns in biodiversity, especially where this is the richest as in the </w:t>
      </w:r>
      <w:proofErr w:type="spellStart"/>
      <w:r w:rsidR="0000318E">
        <w:rPr>
          <w:rFonts w:ascii="Times New Roman" w:hAnsi="Times New Roman" w:cs="Times New Roman"/>
          <w:color w:val="000000" w:themeColor="text1"/>
        </w:rPr>
        <w:t>Neotropics</w:t>
      </w:r>
      <w:proofErr w:type="spellEnd"/>
      <w:r w:rsidR="0000318E">
        <w:rPr>
          <w:rFonts w:ascii="Times New Roman" w:hAnsi="Times New Roman" w:cs="Times New Roman"/>
          <w:color w:val="000000" w:themeColor="text1"/>
        </w:rPr>
        <w:t xml:space="preserve">. </w:t>
      </w:r>
    </w:p>
    <w:p w14:paraId="4D1496A6" w14:textId="77777777" w:rsidR="004962EA" w:rsidRPr="004962EA" w:rsidRDefault="004962EA" w:rsidP="004962EA">
      <w:pPr>
        <w:spacing w:line="360" w:lineRule="auto"/>
        <w:ind w:firstLine="720"/>
        <w:jc w:val="both"/>
        <w:rPr>
          <w:rFonts w:ascii="Times New Roman" w:hAnsi="Times New Roman" w:cs="Times New Roman"/>
          <w:color w:val="000000" w:themeColor="text1"/>
        </w:rPr>
      </w:pPr>
    </w:p>
    <w:p w14:paraId="54B87C1D" w14:textId="77777777" w:rsidR="00002AA1" w:rsidRDefault="00002AA1" w:rsidP="00627896">
      <w:pPr>
        <w:spacing w:line="360" w:lineRule="auto"/>
        <w:jc w:val="both"/>
        <w:rPr>
          <w:rFonts w:ascii="Times New Roman" w:hAnsi="Times New Roman" w:cs="Times New Roman"/>
          <w:b/>
        </w:rPr>
      </w:pPr>
      <w:r>
        <w:rPr>
          <w:rFonts w:ascii="Times New Roman" w:hAnsi="Times New Roman" w:cs="Times New Roman"/>
          <w:b/>
        </w:rPr>
        <w:t>Conclusions</w:t>
      </w:r>
    </w:p>
    <w:p w14:paraId="0486D0E9" w14:textId="4BF05FCF" w:rsidR="00002AA1" w:rsidRDefault="00002AA1" w:rsidP="001434AA">
      <w:pPr>
        <w:spacing w:line="360" w:lineRule="auto"/>
        <w:ind w:firstLine="720"/>
        <w:jc w:val="both"/>
        <w:rPr>
          <w:rFonts w:ascii="Times New Roman" w:hAnsi="Times New Roman" w:cs="Times New Roman"/>
          <w:color w:val="000000"/>
        </w:rPr>
      </w:pPr>
      <w:r>
        <w:rPr>
          <w:rFonts w:ascii="Times New Roman" w:hAnsi="Times New Roman" w:cs="Times New Roman"/>
          <w:color w:val="1A1A1A"/>
        </w:rPr>
        <w:t xml:space="preserve">Here we manually assembled and cleaned a densely sampled molecular super matrix for </w:t>
      </w:r>
      <w:proofErr w:type="spellStart"/>
      <w:r>
        <w:rPr>
          <w:rFonts w:ascii="Times New Roman" w:hAnsi="Times New Roman" w:cs="Times New Roman"/>
          <w:color w:val="1A1A1A"/>
        </w:rPr>
        <w:t>Neotropical</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Myrtaceae</w:t>
      </w:r>
      <w:proofErr w:type="spellEnd"/>
      <w:r>
        <w:rPr>
          <w:rFonts w:ascii="Times New Roman" w:hAnsi="Times New Roman" w:cs="Times New Roman"/>
          <w:color w:val="1A1A1A"/>
        </w:rPr>
        <w:t xml:space="preserve">. </w:t>
      </w:r>
      <w:r>
        <w:rPr>
          <w:rFonts w:ascii="Times New Roman" w:hAnsi="Times New Roman" w:cs="Times New Roman"/>
          <w:color w:val="000000"/>
        </w:rPr>
        <w:t xml:space="preserve">We showed that reassessing the identification of vouchers </w:t>
      </w:r>
      <w:r w:rsidR="00ED42EC">
        <w:rPr>
          <w:rFonts w:ascii="Times New Roman" w:hAnsi="Times New Roman" w:cs="Times New Roman"/>
          <w:color w:val="000000"/>
        </w:rPr>
        <w:t xml:space="preserve">used in other studies </w:t>
      </w:r>
      <w:r>
        <w:rPr>
          <w:rFonts w:ascii="Times New Roman" w:hAnsi="Times New Roman" w:cs="Times New Roman"/>
          <w:color w:val="000000"/>
        </w:rPr>
        <w:t>improve</w:t>
      </w:r>
      <w:r w:rsidR="00ED42EC">
        <w:rPr>
          <w:rFonts w:ascii="Times New Roman" w:hAnsi="Times New Roman" w:cs="Times New Roman"/>
          <w:color w:val="000000"/>
        </w:rPr>
        <w:t>d identification</w:t>
      </w:r>
      <w:r>
        <w:rPr>
          <w:rFonts w:ascii="Times New Roman" w:hAnsi="Times New Roman" w:cs="Times New Roman"/>
          <w:color w:val="000000"/>
        </w:rPr>
        <w:t xml:space="preserve"> accuracy of currently available data, which is of extremely importance to diminish biases in analyses using taxonomically complex groups</w:t>
      </w:r>
      <w:r w:rsidR="00ED42EC">
        <w:rPr>
          <w:rFonts w:ascii="Times New Roman" w:hAnsi="Times New Roman" w:cs="Times New Roman"/>
          <w:color w:val="000000"/>
        </w:rPr>
        <w:t xml:space="preserve"> such as this</w:t>
      </w:r>
      <w:r>
        <w:rPr>
          <w:rFonts w:ascii="Times New Roman" w:hAnsi="Times New Roman" w:cs="Times New Roman"/>
          <w:color w:val="000000"/>
        </w:rPr>
        <w:t>.</w:t>
      </w:r>
      <w:r w:rsidR="00ED42EC">
        <w:rPr>
          <w:rFonts w:ascii="Times New Roman" w:hAnsi="Times New Roman" w:cs="Times New Roman"/>
          <w:color w:val="000000"/>
        </w:rPr>
        <w:t xml:space="preserve"> We als</w:t>
      </w:r>
      <w:r w:rsidR="00ED5CAC">
        <w:rPr>
          <w:rFonts w:ascii="Times New Roman" w:hAnsi="Times New Roman" w:cs="Times New Roman"/>
          <w:color w:val="000000"/>
        </w:rPr>
        <w:t>o provide</w:t>
      </w:r>
      <w:r w:rsidR="00806222">
        <w:rPr>
          <w:rFonts w:ascii="Times New Roman" w:hAnsi="Times New Roman" w:cs="Times New Roman"/>
          <w:color w:val="000000"/>
        </w:rPr>
        <w:t>d</w:t>
      </w:r>
      <w:r w:rsidR="00ED5CAC">
        <w:rPr>
          <w:rFonts w:ascii="Times New Roman" w:hAnsi="Times New Roman" w:cs="Times New Roman"/>
          <w:color w:val="000000"/>
        </w:rPr>
        <w:t xml:space="preserve"> over 1000 new sequences representing one fourth of the currently available molecular information </w:t>
      </w:r>
      <w:r w:rsidR="003A6D39">
        <w:rPr>
          <w:rFonts w:ascii="Times New Roman" w:hAnsi="Times New Roman" w:cs="Times New Roman"/>
          <w:color w:val="000000"/>
        </w:rPr>
        <w:t>that can be trustily used for ecological and evolutionary inferences in this</w:t>
      </w:r>
      <w:r w:rsidR="00ED5CAC">
        <w:rPr>
          <w:rFonts w:ascii="Times New Roman" w:hAnsi="Times New Roman" w:cs="Times New Roman"/>
          <w:color w:val="000000"/>
        </w:rPr>
        <w:t xml:space="preserve"> important tropical group.</w:t>
      </w:r>
      <w:r w:rsidR="00ED42EC">
        <w:rPr>
          <w:rFonts w:ascii="Times New Roman" w:hAnsi="Times New Roman" w:cs="Times New Roman"/>
          <w:color w:val="000000"/>
        </w:rPr>
        <w:t xml:space="preserve"> </w:t>
      </w:r>
      <w:r w:rsidR="00A03970">
        <w:rPr>
          <w:rFonts w:ascii="Times New Roman" w:hAnsi="Times New Roman" w:cs="Times New Roman"/>
          <w:color w:val="1A1A1A"/>
        </w:rPr>
        <w:t xml:space="preserve">This process resulted in </w:t>
      </w:r>
      <w:r w:rsidR="001434AA" w:rsidRPr="00D1619A">
        <w:rPr>
          <w:rFonts w:ascii="Times New Roman" w:hAnsi="Times New Roman" w:cs="Times New Roman"/>
          <w:color w:val="1A1A1A"/>
        </w:rPr>
        <w:t xml:space="preserve">a broadly sampled </w:t>
      </w:r>
      <w:r w:rsidR="00A03970">
        <w:rPr>
          <w:rFonts w:ascii="Times New Roman" w:hAnsi="Times New Roman" w:cs="Times New Roman"/>
          <w:color w:val="1A1A1A"/>
        </w:rPr>
        <w:t xml:space="preserve">calibrated </w:t>
      </w:r>
      <w:r w:rsidR="001434AA" w:rsidRPr="00D1619A">
        <w:rPr>
          <w:rFonts w:ascii="Times New Roman" w:hAnsi="Times New Roman" w:cs="Times New Roman"/>
          <w:color w:val="1A1A1A"/>
        </w:rPr>
        <w:t xml:space="preserve">tree certified by </w:t>
      </w:r>
      <w:proofErr w:type="spellStart"/>
      <w:r w:rsidR="001434AA" w:rsidRPr="00D1619A">
        <w:rPr>
          <w:rFonts w:ascii="Times New Roman" w:hAnsi="Times New Roman" w:cs="Times New Roman"/>
          <w:color w:val="1A1A1A"/>
        </w:rPr>
        <w:t>systematists</w:t>
      </w:r>
      <w:proofErr w:type="spellEnd"/>
      <w:r w:rsidR="001434AA" w:rsidRPr="00D1619A">
        <w:rPr>
          <w:rFonts w:ascii="Times New Roman" w:hAnsi="Times New Roman" w:cs="Times New Roman"/>
          <w:color w:val="1A1A1A"/>
        </w:rPr>
        <w:t xml:space="preserve"> and in good shape to be used by eco</w:t>
      </w:r>
      <w:r w:rsidR="00A03970">
        <w:rPr>
          <w:rFonts w:ascii="Times New Roman" w:hAnsi="Times New Roman" w:cs="Times New Roman"/>
          <w:color w:val="1A1A1A"/>
        </w:rPr>
        <w:t>logists and evolutionary biologists to reliably test hypothese</w:t>
      </w:r>
      <w:r w:rsidR="001434AA" w:rsidRPr="00D1619A">
        <w:rPr>
          <w:rFonts w:ascii="Times New Roman" w:hAnsi="Times New Roman" w:cs="Times New Roman"/>
          <w:color w:val="1A1A1A"/>
        </w:rPr>
        <w:t xml:space="preserve">s </w:t>
      </w:r>
      <w:r w:rsidR="00A03970">
        <w:rPr>
          <w:rFonts w:ascii="Times New Roman" w:hAnsi="Times New Roman" w:cs="Times New Roman"/>
          <w:color w:val="1A1A1A"/>
        </w:rPr>
        <w:t>in these areas</w:t>
      </w:r>
      <w:r w:rsidR="001434AA" w:rsidRPr="00D1619A">
        <w:rPr>
          <w:rFonts w:ascii="Times New Roman" w:hAnsi="Times New Roman" w:cs="Times New Roman"/>
          <w:color w:val="1A1A1A"/>
        </w:rPr>
        <w:t xml:space="preserve">, avoiding </w:t>
      </w:r>
      <w:r w:rsidR="001434AA">
        <w:rPr>
          <w:rFonts w:ascii="Times New Roman" w:hAnsi="Times New Roman" w:cs="Times New Roman"/>
          <w:color w:val="1A1A1A"/>
        </w:rPr>
        <w:t>data</w:t>
      </w:r>
      <w:r w:rsidR="00A03970">
        <w:rPr>
          <w:rFonts w:ascii="Times New Roman" w:hAnsi="Times New Roman" w:cs="Times New Roman"/>
          <w:color w:val="1A1A1A"/>
        </w:rPr>
        <w:t xml:space="preserve"> of dubious identifications</w:t>
      </w:r>
      <w:r w:rsidR="001434AA" w:rsidRPr="00D1619A">
        <w:rPr>
          <w:rFonts w:ascii="Times New Roman" w:hAnsi="Times New Roman" w:cs="Times New Roman"/>
          <w:color w:val="1A1A1A"/>
        </w:rPr>
        <w:t xml:space="preserve">. </w:t>
      </w:r>
      <w:r w:rsidR="00D84E11">
        <w:rPr>
          <w:rFonts w:ascii="Times New Roman" w:hAnsi="Times New Roman" w:cs="Times New Roman"/>
          <w:color w:val="000000"/>
        </w:rPr>
        <w:t>Gaps for future studies are highlight</w:t>
      </w:r>
      <w:r w:rsidR="00A03970">
        <w:rPr>
          <w:rFonts w:ascii="Times New Roman" w:hAnsi="Times New Roman" w:cs="Times New Roman"/>
          <w:color w:val="000000"/>
        </w:rPr>
        <w:t>ed</w:t>
      </w:r>
      <w:r w:rsidR="00911053">
        <w:rPr>
          <w:rFonts w:ascii="Times New Roman" w:hAnsi="Times New Roman" w:cs="Times New Roman"/>
          <w:color w:val="000000"/>
        </w:rPr>
        <w:t xml:space="preserve">. Filling them </w:t>
      </w:r>
      <w:r w:rsidR="00D84E11">
        <w:rPr>
          <w:rFonts w:ascii="Times New Roman" w:hAnsi="Times New Roman" w:cs="Times New Roman"/>
          <w:color w:val="000000"/>
        </w:rPr>
        <w:t xml:space="preserve">will involve solving the incongruence between plastid and nuclear </w:t>
      </w:r>
      <w:r w:rsidR="00911053">
        <w:rPr>
          <w:rFonts w:ascii="Times New Roman" w:hAnsi="Times New Roman" w:cs="Times New Roman"/>
          <w:color w:val="000000"/>
        </w:rPr>
        <w:t>partitions</w:t>
      </w:r>
      <w:r w:rsidR="00D84E11">
        <w:rPr>
          <w:rFonts w:ascii="Times New Roman" w:hAnsi="Times New Roman" w:cs="Times New Roman"/>
          <w:color w:val="000000"/>
        </w:rPr>
        <w:t xml:space="preserve">, </w:t>
      </w:r>
      <w:r w:rsidR="00911053">
        <w:rPr>
          <w:rFonts w:ascii="Times New Roman" w:hAnsi="Times New Roman" w:cs="Times New Roman"/>
          <w:color w:val="000000"/>
        </w:rPr>
        <w:t>including a broader</w:t>
      </w:r>
      <w:r w:rsidR="00D84E11">
        <w:rPr>
          <w:rFonts w:ascii="Times New Roman" w:hAnsi="Times New Roman" w:cs="Times New Roman"/>
          <w:color w:val="000000"/>
        </w:rPr>
        <w:t xml:space="preserve"> sampling of </w:t>
      </w:r>
      <w:r w:rsidR="00911053">
        <w:rPr>
          <w:rFonts w:ascii="Times New Roman" w:hAnsi="Times New Roman" w:cs="Times New Roman"/>
          <w:color w:val="000000"/>
        </w:rPr>
        <w:t>species in mega-</w:t>
      </w:r>
      <w:r w:rsidR="00D84E11">
        <w:rPr>
          <w:rFonts w:ascii="Times New Roman" w:hAnsi="Times New Roman" w:cs="Times New Roman"/>
          <w:color w:val="000000"/>
        </w:rPr>
        <w:t xml:space="preserve">diverse groups and </w:t>
      </w:r>
      <w:r w:rsidR="007457C3">
        <w:rPr>
          <w:rFonts w:ascii="Times New Roman" w:hAnsi="Times New Roman" w:cs="Times New Roman"/>
          <w:color w:val="000000"/>
        </w:rPr>
        <w:t>resolution</w:t>
      </w:r>
      <w:r w:rsidR="00911053">
        <w:rPr>
          <w:rFonts w:ascii="Times New Roman" w:hAnsi="Times New Roman" w:cs="Times New Roman"/>
          <w:color w:val="000000"/>
        </w:rPr>
        <w:t>s</w:t>
      </w:r>
      <w:r w:rsidR="007457C3">
        <w:rPr>
          <w:rFonts w:ascii="Times New Roman" w:hAnsi="Times New Roman" w:cs="Times New Roman"/>
          <w:color w:val="000000"/>
        </w:rPr>
        <w:t xml:space="preserve"> </w:t>
      </w:r>
      <w:r w:rsidR="00911053">
        <w:rPr>
          <w:rFonts w:ascii="Times New Roman" w:hAnsi="Times New Roman" w:cs="Times New Roman"/>
          <w:color w:val="000000"/>
        </w:rPr>
        <w:t>for</w:t>
      </w:r>
      <w:r w:rsidR="007457C3">
        <w:rPr>
          <w:rFonts w:ascii="Times New Roman" w:hAnsi="Times New Roman" w:cs="Times New Roman"/>
          <w:color w:val="000000"/>
        </w:rPr>
        <w:t xml:space="preserve"> some taxonomic </w:t>
      </w:r>
      <w:r w:rsidR="00911053">
        <w:rPr>
          <w:rFonts w:ascii="Times New Roman" w:hAnsi="Times New Roman" w:cs="Times New Roman"/>
          <w:color w:val="000000"/>
        </w:rPr>
        <w:t>issues,</w:t>
      </w:r>
      <w:r w:rsidR="007457C3">
        <w:rPr>
          <w:rFonts w:ascii="Times New Roman" w:hAnsi="Times New Roman" w:cs="Times New Roman"/>
          <w:color w:val="000000"/>
        </w:rPr>
        <w:t xml:space="preserve"> such as the </w:t>
      </w:r>
      <w:proofErr w:type="spellStart"/>
      <w:r w:rsidR="007457C3">
        <w:rPr>
          <w:rFonts w:ascii="Times New Roman" w:hAnsi="Times New Roman" w:cs="Times New Roman"/>
          <w:color w:val="000000"/>
        </w:rPr>
        <w:t>monophyly</w:t>
      </w:r>
      <w:proofErr w:type="spellEnd"/>
      <w:r w:rsidR="007457C3">
        <w:rPr>
          <w:rFonts w:ascii="Times New Roman" w:hAnsi="Times New Roman" w:cs="Times New Roman"/>
          <w:color w:val="000000"/>
        </w:rPr>
        <w:t xml:space="preserve"> of the </w:t>
      </w:r>
      <w:proofErr w:type="spellStart"/>
      <w:r w:rsidR="007457C3">
        <w:rPr>
          <w:rFonts w:ascii="Times New Roman" w:hAnsi="Times New Roman" w:cs="Times New Roman"/>
          <w:color w:val="000000"/>
        </w:rPr>
        <w:t>Pimentiinae</w:t>
      </w:r>
      <w:proofErr w:type="spellEnd"/>
      <w:r w:rsidR="007457C3">
        <w:rPr>
          <w:rFonts w:ascii="Times New Roman" w:hAnsi="Times New Roman" w:cs="Times New Roman"/>
          <w:color w:val="000000"/>
        </w:rPr>
        <w:t xml:space="preserve"> group. </w:t>
      </w:r>
    </w:p>
    <w:p w14:paraId="2A85F8D3" w14:textId="374F4E11" w:rsidR="00C121FD" w:rsidRPr="0059452F" w:rsidRDefault="0059452F" w:rsidP="0059452F">
      <w:pPr>
        <w:spacing w:line="360" w:lineRule="auto"/>
        <w:ind w:firstLine="720"/>
        <w:jc w:val="both"/>
        <w:rPr>
          <w:rFonts w:ascii="Times New Roman" w:hAnsi="Times New Roman" w:cs="Times New Roman"/>
        </w:rPr>
      </w:pPr>
      <w:r w:rsidRPr="00246A27">
        <w:rPr>
          <w:rFonts w:ascii="Times New Roman" w:hAnsi="Times New Roman" w:cs="Times New Roman"/>
        </w:rPr>
        <w:t>Given the difficulty in collecting proper samples for sequencing, taxonomic chaos and large size, compiling large phylogenies of tropical groups is a challenge.</w:t>
      </w:r>
      <w:r>
        <w:rPr>
          <w:rFonts w:ascii="Times New Roman" w:hAnsi="Times New Roman" w:cs="Times New Roman"/>
        </w:rPr>
        <w:t xml:space="preserve"> </w:t>
      </w:r>
      <w:r w:rsidRPr="00246A27">
        <w:rPr>
          <w:rFonts w:ascii="Times New Roman" w:hAnsi="Times New Roman" w:cs="Times New Roman"/>
        </w:rPr>
        <w:t xml:space="preserve">However, these phylogenies can represent a window to understand diversity in tropical forests and </w:t>
      </w:r>
      <w:proofErr w:type="spellStart"/>
      <w:r w:rsidRPr="00246A27">
        <w:rPr>
          <w:rFonts w:ascii="Times New Roman" w:hAnsi="Times New Roman" w:cs="Times New Roman"/>
        </w:rPr>
        <w:t>savannas</w:t>
      </w:r>
      <w:proofErr w:type="spellEnd"/>
      <w:r w:rsidRPr="00246A27">
        <w:rPr>
          <w:rFonts w:ascii="Times New Roman" w:hAnsi="Times New Roman" w:cs="Times New Roman"/>
        </w:rPr>
        <w:t xml:space="preserve"> where they are best represented and environments under </w:t>
      </w:r>
      <w:r w:rsidRPr="00246A27">
        <w:rPr>
          <w:rFonts w:ascii="Times New Roman" w:hAnsi="Times New Roman" w:cs="Times New Roman"/>
        </w:rPr>
        <w:lastRenderedPageBreak/>
        <w:t xml:space="preserve">strong anthropogenic pressure. </w:t>
      </w:r>
      <w:r w:rsidR="00C121FD" w:rsidRPr="00D1619A">
        <w:rPr>
          <w:rFonts w:ascii="Times New Roman" w:hAnsi="Times New Roman" w:cs="Times New Roman"/>
          <w:color w:val="1A1A1A"/>
        </w:rPr>
        <w:t>Additionally, taxonomic validated phylogenies and nomenclatural trait standardizing are increasingly important to provide state of art databases to test hypothesis related to ecology, evolution and systematics, the key-areas of biodiversity research. </w:t>
      </w:r>
    </w:p>
    <w:p w14:paraId="749556C2" w14:textId="77777777" w:rsidR="00002AA1" w:rsidRDefault="00002AA1" w:rsidP="00627896">
      <w:pPr>
        <w:spacing w:line="360" w:lineRule="auto"/>
        <w:jc w:val="both"/>
        <w:rPr>
          <w:rFonts w:ascii="Times New Roman" w:hAnsi="Times New Roman" w:cs="Times New Roman"/>
          <w:b/>
        </w:rPr>
      </w:pPr>
    </w:p>
    <w:p w14:paraId="22E9E68E" w14:textId="77777777" w:rsidR="00002AA1" w:rsidRDefault="00002AA1" w:rsidP="00627896">
      <w:pPr>
        <w:spacing w:line="360" w:lineRule="auto"/>
        <w:jc w:val="both"/>
        <w:rPr>
          <w:rFonts w:ascii="Times New Roman" w:hAnsi="Times New Roman" w:cs="Times New Roman"/>
          <w:b/>
        </w:rPr>
      </w:pPr>
    </w:p>
    <w:p w14:paraId="69DC83D7" w14:textId="77777777" w:rsidR="00627896" w:rsidRPr="00246A27" w:rsidRDefault="00627896" w:rsidP="00627896">
      <w:pPr>
        <w:spacing w:line="360" w:lineRule="auto"/>
        <w:jc w:val="both"/>
        <w:rPr>
          <w:rFonts w:ascii="Times New Roman" w:hAnsi="Times New Roman" w:cs="Times New Roman"/>
          <w:b/>
        </w:rPr>
      </w:pPr>
      <w:r w:rsidRPr="00246A27">
        <w:rPr>
          <w:rFonts w:ascii="Times New Roman" w:hAnsi="Times New Roman" w:cs="Times New Roman"/>
          <w:b/>
        </w:rPr>
        <w:t>ACKNOWLEDGEMENTS</w:t>
      </w:r>
    </w:p>
    <w:p w14:paraId="081D4133" w14:textId="77777777" w:rsidR="00C127FB" w:rsidRPr="00246A27" w:rsidRDefault="00C127FB" w:rsidP="00246A27">
      <w:pPr>
        <w:spacing w:line="360" w:lineRule="auto"/>
        <w:jc w:val="both"/>
        <w:rPr>
          <w:rFonts w:ascii="Times New Roman" w:hAnsi="Times New Roman" w:cs="Times New Roman"/>
        </w:rPr>
      </w:pPr>
    </w:p>
    <w:p w14:paraId="6B902EE4" w14:textId="379A5D6F" w:rsidR="00C127FB" w:rsidRPr="00627896" w:rsidRDefault="00C127FB" w:rsidP="00010142">
      <w:pPr>
        <w:pStyle w:val="Heading1"/>
        <w:spacing w:line="360" w:lineRule="auto"/>
        <w:jc w:val="both"/>
        <w:rPr>
          <w:rFonts w:ascii="Times New Roman" w:eastAsiaTheme="minorEastAsia" w:hAnsi="Times New Roman" w:cs="Times New Roman"/>
          <w:bCs w:val="0"/>
          <w:color w:val="auto"/>
          <w:sz w:val="24"/>
          <w:szCs w:val="24"/>
        </w:rPr>
      </w:pPr>
      <w:r w:rsidRPr="00627896">
        <w:rPr>
          <w:rFonts w:ascii="Times New Roman" w:eastAsiaTheme="minorEastAsia" w:hAnsi="Times New Roman" w:cs="Times New Roman"/>
          <w:bCs w:val="0"/>
          <w:color w:val="auto"/>
          <w:sz w:val="24"/>
          <w:szCs w:val="24"/>
        </w:rPr>
        <w:t>References</w:t>
      </w:r>
    </w:p>
    <w:p w14:paraId="45471227" w14:textId="03B0FB03" w:rsidR="00010142" w:rsidRPr="00010142" w:rsidRDefault="00C127FB" w:rsidP="00246A27">
      <w:pPr>
        <w:spacing w:line="360" w:lineRule="auto"/>
        <w:jc w:val="both"/>
        <w:rPr>
          <w:rFonts w:ascii="Times New Roman" w:eastAsia="Times New Roman" w:hAnsi="Times New Roman" w:cs="Times New Roman"/>
        </w:rPr>
      </w:pPr>
      <w:r w:rsidRPr="00246A27">
        <w:rPr>
          <w:rFonts w:ascii="Times New Roman" w:eastAsia="Times New Roman" w:hAnsi="Times New Roman" w:cs="Times New Roman"/>
          <w:color w:val="660099"/>
        </w:rPr>
        <w:t>A phylogenetic framework for evolutionary study of the nightshades (Solanaceae): a dated 1000-tip tree</w:t>
      </w:r>
    </w:p>
    <w:p w14:paraId="6E63E978" w14:textId="77777777" w:rsidR="00627896" w:rsidRDefault="00627896" w:rsidP="00627896">
      <w:pPr>
        <w:spacing w:line="360" w:lineRule="auto"/>
        <w:jc w:val="both"/>
        <w:rPr>
          <w:rFonts w:ascii="Times New Roman" w:hAnsi="Times New Roman" w:cs="Times New Roman"/>
        </w:rPr>
      </w:pPr>
    </w:p>
    <w:p w14:paraId="5D393FED" w14:textId="77777777" w:rsidR="00544894" w:rsidRPr="00B86826" w:rsidRDefault="00544894" w:rsidP="00544894">
      <w:pPr>
        <w:pStyle w:val="NormalWeb"/>
        <w:spacing w:before="0" w:beforeAutospacing="0" w:after="0" w:afterAutospacing="0"/>
        <w:rPr>
          <w:rFonts w:ascii="-webkit-standard" w:hAnsi="-webkit-standard" w:hint="eastAsia"/>
          <w:color w:val="000000"/>
        </w:rPr>
      </w:pPr>
      <w:r w:rsidRPr="00D1619A">
        <w:rPr>
          <w:rFonts w:ascii="Times New Roman" w:hAnsi="Times New Roman"/>
          <w:color w:val="1A1A1A"/>
        </w:rPr>
        <w:t> </w:t>
      </w:r>
      <w:r>
        <w:rPr>
          <w:rFonts w:ascii="Calibri" w:hAnsi="Calibri"/>
          <w:b/>
          <w:bCs/>
          <w:color w:val="000000"/>
        </w:rPr>
        <w:t>Table 1:</w:t>
      </w:r>
      <w:r w:rsidRPr="00B86826">
        <w:rPr>
          <w:rFonts w:ascii="Calibri" w:hAnsi="Calibri"/>
          <w:b/>
          <w:bCs/>
          <w:color w:val="000000"/>
        </w:rPr>
        <w:t xml:space="preserve"> </w:t>
      </w:r>
      <w:r w:rsidRPr="00B86826">
        <w:rPr>
          <w:rFonts w:ascii="Calibri" w:hAnsi="Calibri"/>
          <w:color w:val="000000"/>
        </w:rPr>
        <w:t xml:space="preserve">Molecular sampling for </w:t>
      </w:r>
      <w:r w:rsidRPr="00166D4A">
        <w:rPr>
          <w:rFonts w:ascii="Calibri" w:hAnsi="Calibri"/>
          <w:color w:val="000000"/>
          <w:highlight w:val="yellow"/>
        </w:rPr>
        <w:t>794</w:t>
      </w:r>
      <w:r w:rsidRPr="00B86826">
        <w:rPr>
          <w:rFonts w:ascii="Calibri" w:hAnsi="Calibri"/>
          <w:color w:val="000000"/>
        </w:rPr>
        <w:t xml:space="preserve"> </w:t>
      </w:r>
      <w:proofErr w:type="spellStart"/>
      <w:r w:rsidRPr="00B86826">
        <w:rPr>
          <w:rFonts w:ascii="Calibri" w:hAnsi="Calibri"/>
          <w:color w:val="000000"/>
        </w:rPr>
        <w:t>Myrtaceae</w:t>
      </w:r>
      <w:proofErr w:type="spellEnd"/>
      <w:r w:rsidRPr="00B86826">
        <w:rPr>
          <w:rFonts w:ascii="Calibri" w:hAnsi="Calibri"/>
          <w:color w:val="000000"/>
        </w:rPr>
        <w:t xml:space="preserve"> specimens: number of sequences </w:t>
      </w:r>
      <w:r w:rsidRPr="00166D4A">
        <w:rPr>
          <w:rFonts w:ascii="Calibri" w:hAnsi="Calibri"/>
          <w:color w:val="000000"/>
          <w:highlight w:val="yellow"/>
        </w:rPr>
        <w:t>(%</w:t>
      </w:r>
      <w:r w:rsidRPr="00B86826">
        <w:rPr>
          <w:rFonts w:ascii="Calibri" w:hAnsi="Calibri"/>
          <w:color w:val="000000"/>
        </w:rPr>
        <w:t xml:space="preserve"> coverage). Reddish indicates lower molecular coverage and bluish higher coverage</w:t>
      </w:r>
    </w:p>
    <w:p w14:paraId="78565829" w14:textId="77777777" w:rsidR="00544894" w:rsidRPr="00B86826" w:rsidRDefault="00544894" w:rsidP="00544894">
      <w:pPr>
        <w:ind w:left="-540"/>
        <w:rPr>
          <w:rFonts w:ascii="-webkit-standard" w:hAnsi="-webkit-standard" w:cs="Times New Roman" w:hint="eastAsia"/>
          <w:color w:val="000000"/>
          <w:sz w:val="20"/>
          <w:szCs w:val="20"/>
        </w:rPr>
      </w:pPr>
      <w:commentRangeStart w:id="6"/>
      <w:commentRangeStart w:id="7"/>
      <w:r>
        <w:rPr>
          <w:rFonts w:ascii="Arial" w:hAnsi="Arial" w:cs="Arial"/>
          <w:noProof/>
          <w:color w:val="000000"/>
          <w:sz w:val="22"/>
          <w:szCs w:val="22"/>
          <w:bdr w:val="none" w:sz="0" w:space="0" w:color="auto" w:frame="1"/>
          <w:lang w:val="en-US"/>
        </w:rPr>
        <w:drawing>
          <wp:inline distT="0" distB="0" distL="0" distR="0" wp14:anchorId="56D11F25" wp14:editId="2FA4AF06">
            <wp:extent cx="6207887" cy="972766"/>
            <wp:effectExtent l="0" t="0" r="0" b="0"/>
            <wp:docPr id="1" name="Picture 1" descr="https://lh3.googleusercontent.com/2qwZODss7WQFOb-3nRA9ULeEGczZWnwD8OxdlpfODacQ86qMJYfZc5QFfxE5sy-CuU6-WRJl19SrYLAPsRPm-8KAez2t24e-QpQqqYCBogNyVxtsi13sJSZwgPfJfV-0mzxmUD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qwZODss7WQFOb-3nRA9ULeEGczZWnwD8OxdlpfODacQ86qMJYfZc5QFfxE5sy-CuU6-WRJl19SrYLAPsRPm-8KAez2t24e-QpQqqYCBogNyVxtsi13sJSZwgPfJfV-0mzxmUDbx"/>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6208316" cy="972833"/>
                    </a:xfrm>
                    <a:prstGeom prst="rect">
                      <a:avLst/>
                    </a:prstGeom>
                    <a:noFill/>
                    <a:ln>
                      <a:noFill/>
                    </a:ln>
                  </pic:spPr>
                </pic:pic>
              </a:graphicData>
            </a:graphic>
          </wp:inline>
        </w:drawing>
      </w:r>
      <w:commentRangeEnd w:id="6"/>
      <w:commentRangeEnd w:id="7"/>
      <w:r>
        <w:rPr>
          <w:rStyle w:val="CommentReference"/>
        </w:rPr>
        <w:commentReference w:id="6"/>
      </w:r>
      <w:r>
        <w:rPr>
          <w:rStyle w:val="CommentReference"/>
        </w:rPr>
        <w:commentReference w:id="7"/>
      </w:r>
    </w:p>
    <w:p w14:paraId="45B3DF61" w14:textId="5DBFBBEA" w:rsidR="00C127FB" w:rsidRPr="00060FA3" w:rsidRDefault="00544894" w:rsidP="00060FA3">
      <w:pPr>
        <w:spacing w:line="360" w:lineRule="auto"/>
        <w:ind w:firstLine="720"/>
        <w:jc w:val="both"/>
        <w:rPr>
          <w:rFonts w:ascii="-webkit-standard" w:eastAsia="Times New Roman" w:hAnsi="-webkit-standard" w:cs="Times New Roman"/>
          <w:color w:val="000000"/>
          <w:sz w:val="20"/>
          <w:szCs w:val="20"/>
        </w:rPr>
      </w:pPr>
      <w:r w:rsidRPr="00B86826">
        <w:rPr>
          <w:rFonts w:ascii="-webkit-standard" w:eastAsia="Times New Roman" w:hAnsi="-webkit-standard" w:cs="Times New Roman"/>
          <w:color w:val="000000"/>
          <w:sz w:val="20"/>
          <w:szCs w:val="20"/>
        </w:rPr>
        <w:br/>
      </w:r>
      <w:r w:rsidR="00962FF3">
        <w:rPr>
          <w:rFonts w:ascii="-webkit-standard" w:eastAsia="Times New Roman" w:hAnsi="-webkit-standard" w:cs="Times New Roman"/>
          <w:b/>
          <w:color w:val="000000"/>
          <w:sz w:val="20"/>
          <w:szCs w:val="20"/>
        </w:rPr>
        <w:t>Figure 3</w:t>
      </w:r>
      <w:r w:rsidRPr="00B150B2">
        <w:rPr>
          <w:rFonts w:ascii="-webkit-standard" w:eastAsia="Times New Roman" w:hAnsi="-webkit-standard" w:cs="Times New Roman"/>
          <w:b/>
          <w:color w:val="000000"/>
          <w:sz w:val="20"/>
          <w:szCs w:val="20"/>
        </w:rPr>
        <w:t>:</w:t>
      </w:r>
      <w:r>
        <w:rPr>
          <w:rFonts w:ascii="-webkit-standard" w:eastAsia="Times New Roman" w:hAnsi="-webkit-standard" w:cs="Times New Roman"/>
          <w:color w:val="000000"/>
          <w:sz w:val="20"/>
          <w:szCs w:val="20"/>
        </w:rPr>
        <w:t xml:space="preserve"> A ML phylogenetic tree inferred from the concatenated super matrix of nine markers, </w:t>
      </w:r>
      <w:r w:rsidRPr="00166D4A">
        <w:rPr>
          <w:rFonts w:ascii="-webkit-standard" w:eastAsia="Times New Roman" w:hAnsi="-webkit-standard" w:cs="Times New Roman"/>
          <w:color w:val="000000"/>
          <w:sz w:val="20"/>
          <w:szCs w:val="20"/>
          <w:highlight w:val="yellow"/>
        </w:rPr>
        <w:t>xx</w:t>
      </w:r>
      <w:r>
        <w:rPr>
          <w:rFonts w:ascii="-webkit-standard" w:eastAsia="Times New Roman" w:hAnsi="-webkit-standard" w:cs="Times New Roman"/>
          <w:color w:val="000000"/>
          <w:sz w:val="20"/>
          <w:szCs w:val="20"/>
        </w:rPr>
        <w:t xml:space="preserve"> tips and eight predominantly </w:t>
      </w:r>
      <w:proofErr w:type="spellStart"/>
      <w:r>
        <w:rPr>
          <w:rFonts w:ascii="-webkit-standard" w:eastAsia="Times New Roman" w:hAnsi="-webkit-standard" w:cs="Times New Roman"/>
          <w:color w:val="000000"/>
          <w:sz w:val="20"/>
          <w:szCs w:val="20"/>
        </w:rPr>
        <w:t>Neotropical</w:t>
      </w:r>
      <w:proofErr w:type="spellEnd"/>
      <w:r>
        <w:rPr>
          <w:rFonts w:ascii="-webkit-standard" w:eastAsia="Times New Roman" w:hAnsi="-webkit-standard" w:cs="Times New Roman"/>
          <w:color w:val="000000"/>
          <w:sz w:val="20"/>
          <w:szCs w:val="20"/>
        </w:rPr>
        <w:t xml:space="preserve"> </w:t>
      </w:r>
      <w:proofErr w:type="spellStart"/>
      <w:r>
        <w:rPr>
          <w:rFonts w:ascii="-webkit-standard" w:eastAsia="Times New Roman" w:hAnsi="-webkit-standard" w:cs="Times New Roman"/>
          <w:color w:val="000000"/>
          <w:sz w:val="20"/>
          <w:szCs w:val="20"/>
        </w:rPr>
        <w:t>subtribes</w:t>
      </w:r>
      <w:proofErr w:type="spellEnd"/>
      <w:r>
        <w:rPr>
          <w:rFonts w:ascii="-webkit-standard" w:eastAsia="Times New Roman" w:hAnsi="-webkit-standard" w:cs="Times New Roman"/>
          <w:color w:val="000000"/>
          <w:sz w:val="20"/>
          <w:szCs w:val="20"/>
        </w:rPr>
        <w:t xml:space="preserve"> of tribe </w:t>
      </w:r>
      <w:proofErr w:type="spellStart"/>
      <w:r>
        <w:rPr>
          <w:rFonts w:ascii="-webkit-standard" w:eastAsia="Times New Roman" w:hAnsi="-webkit-standard" w:cs="Times New Roman"/>
          <w:color w:val="000000"/>
          <w:sz w:val="20"/>
          <w:szCs w:val="20"/>
        </w:rPr>
        <w:t>Myrteae</w:t>
      </w:r>
      <w:proofErr w:type="spellEnd"/>
      <w:r>
        <w:rPr>
          <w:rFonts w:ascii="-webkit-standard" w:eastAsia="Times New Roman" w:hAnsi="-webkit-standard" w:cs="Times New Roman"/>
          <w:color w:val="000000"/>
          <w:sz w:val="20"/>
          <w:szCs w:val="20"/>
        </w:rPr>
        <w:t xml:space="preserve"> (</w:t>
      </w:r>
      <w:proofErr w:type="spellStart"/>
      <w:r>
        <w:rPr>
          <w:rFonts w:ascii="-webkit-standard" w:eastAsia="Times New Roman" w:hAnsi="-webkit-standard" w:cs="Times New Roman"/>
          <w:color w:val="000000"/>
          <w:sz w:val="20"/>
          <w:szCs w:val="20"/>
        </w:rPr>
        <w:t>Myrtaceae</w:t>
      </w:r>
      <w:proofErr w:type="spellEnd"/>
      <w:r>
        <w:rPr>
          <w:rFonts w:ascii="-webkit-standard" w:eastAsia="Times New Roman" w:hAnsi="-webkit-standard" w:cs="Times New Roman"/>
          <w:color w:val="000000"/>
          <w:sz w:val="20"/>
          <w:szCs w:val="20"/>
        </w:rPr>
        <w:t xml:space="preserve">). </w:t>
      </w:r>
      <w:proofErr w:type="gramStart"/>
      <w:r>
        <w:rPr>
          <w:rFonts w:ascii="-webkit-standard" w:eastAsia="Times New Roman" w:hAnsi="-webkit-standard" w:cs="Times New Roman"/>
          <w:color w:val="000000"/>
          <w:sz w:val="20"/>
          <w:szCs w:val="20"/>
        </w:rPr>
        <w:t xml:space="preserve">Bootstraps and </w:t>
      </w:r>
      <w:proofErr w:type="spellStart"/>
      <w:r>
        <w:rPr>
          <w:rFonts w:ascii="-webkit-standard" w:eastAsia="Times New Roman" w:hAnsi="-webkit-standard" w:cs="Times New Roman"/>
          <w:color w:val="000000"/>
          <w:sz w:val="20"/>
          <w:szCs w:val="20"/>
        </w:rPr>
        <w:t>pps</w:t>
      </w:r>
      <w:proofErr w:type="spellEnd"/>
      <w:r>
        <w:rPr>
          <w:rFonts w:ascii="-webkit-standard" w:eastAsia="Times New Roman" w:hAnsi="-webkit-standard" w:cs="Times New Roman"/>
          <w:color w:val="000000"/>
          <w:sz w:val="20"/>
          <w:szCs w:val="20"/>
        </w:rPr>
        <w:t>?</w:t>
      </w:r>
      <w:proofErr w:type="gramEnd"/>
      <w:r>
        <w:rPr>
          <w:rFonts w:ascii="-webkit-standard" w:eastAsia="Times New Roman" w:hAnsi="-webkit-standard" w:cs="Times New Roman"/>
          <w:color w:val="000000"/>
          <w:sz w:val="20"/>
          <w:szCs w:val="20"/>
        </w:rPr>
        <w:t xml:space="preserve"> – </w:t>
      </w:r>
      <w:proofErr w:type="gramStart"/>
      <w:r>
        <w:rPr>
          <w:rFonts w:ascii="-webkit-standard" w:eastAsia="Times New Roman" w:hAnsi="-webkit-standard" w:cs="Times New Roman"/>
          <w:color w:val="000000"/>
          <w:sz w:val="20"/>
          <w:szCs w:val="20"/>
        </w:rPr>
        <w:t>could</w:t>
      </w:r>
      <w:proofErr w:type="gramEnd"/>
      <w:r>
        <w:rPr>
          <w:rFonts w:ascii="-webkit-standard" w:eastAsia="Times New Roman" w:hAnsi="-webkit-standard" w:cs="Times New Roman"/>
          <w:color w:val="000000"/>
          <w:sz w:val="20"/>
          <w:szCs w:val="20"/>
        </w:rPr>
        <w:t xml:space="preserve"> go in the figure to the major clades?</w:t>
      </w:r>
    </w:p>
    <w:p w14:paraId="208D6B79" w14:textId="77777777" w:rsidR="00C127FB" w:rsidRPr="0077744D" w:rsidRDefault="00C127FB" w:rsidP="00C127FB">
      <w:pPr>
        <w:spacing w:line="360" w:lineRule="auto"/>
        <w:jc w:val="both"/>
        <w:rPr>
          <w:rFonts w:ascii="Times New Roman" w:hAnsi="Times New Roman"/>
        </w:rPr>
      </w:pPr>
    </w:p>
    <w:p w14:paraId="6C60D5A0" w14:textId="20249F7B" w:rsidR="00C127FB" w:rsidRDefault="00982DFF" w:rsidP="00010142">
      <w:pPr>
        <w:spacing w:line="360" w:lineRule="auto"/>
        <w:jc w:val="both"/>
        <w:rPr>
          <w:rFonts w:ascii="Times New Roman" w:hAnsi="Times New Roman" w:cs="Times New Roman"/>
        </w:rPr>
      </w:pPr>
      <w:r>
        <w:rPr>
          <w:rFonts w:ascii="Times New Roman" w:hAnsi="Times New Roman" w:cs="Times New Roman"/>
        </w:rPr>
        <w:t>Supplementary information (SI):</w:t>
      </w:r>
    </w:p>
    <w:p w14:paraId="080BBA9D" w14:textId="1EBE4F78" w:rsidR="00F47EC5" w:rsidRDefault="00F47EC5" w:rsidP="00010142">
      <w:pPr>
        <w:spacing w:line="360" w:lineRule="auto"/>
        <w:jc w:val="both"/>
        <w:rPr>
          <w:rFonts w:ascii="Times New Roman" w:hAnsi="Times New Roman"/>
        </w:rPr>
      </w:pPr>
      <w:r>
        <w:rPr>
          <w:rFonts w:ascii="Times New Roman" w:hAnsi="Times New Roman"/>
        </w:rPr>
        <w:t>SI1: Primers and PCR conditions</w:t>
      </w:r>
    </w:p>
    <w:p w14:paraId="58B48292" w14:textId="71050DEA" w:rsidR="00982DFF" w:rsidRDefault="00A978F8" w:rsidP="00010142">
      <w:pPr>
        <w:spacing w:line="360" w:lineRule="auto"/>
        <w:jc w:val="both"/>
        <w:rPr>
          <w:rFonts w:ascii="Times New Roman" w:hAnsi="Times New Roman"/>
        </w:rPr>
      </w:pPr>
      <w:r>
        <w:rPr>
          <w:rFonts w:ascii="Times New Roman" w:hAnsi="Times New Roman"/>
        </w:rPr>
        <w:t>SI2</w:t>
      </w:r>
      <w:r w:rsidR="00982DFF">
        <w:rPr>
          <w:rFonts w:ascii="Times New Roman" w:hAnsi="Times New Roman"/>
        </w:rPr>
        <w:t xml:space="preserve">: List of vouchers and </w:t>
      </w:r>
      <w:proofErr w:type="spellStart"/>
      <w:r w:rsidR="00982DFF">
        <w:rPr>
          <w:rFonts w:ascii="Times New Roman" w:hAnsi="Times New Roman"/>
        </w:rPr>
        <w:t>GenBank</w:t>
      </w:r>
      <w:proofErr w:type="spellEnd"/>
      <w:r w:rsidR="00982DFF">
        <w:rPr>
          <w:rFonts w:ascii="Times New Roman" w:hAnsi="Times New Roman"/>
        </w:rPr>
        <w:t xml:space="preserve"> accession numbers</w:t>
      </w:r>
    </w:p>
    <w:p w14:paraId="0114900A" w14:textId="60A11CAC" w:rsidR="00060FA3" w:rsidRDefault="00A978F8" w:rsidP="00060FA3">
      <w:pPr>
        <w:spacing w:line="360" w:lineRule="auto"/>
        <w:jc w:val="both"/>
        <w:rPr>
          <w:rFonts w:ascii="Times New Roman" w:hAnsi="Times New Roman"/>
        </w:rPr>
      </w:pPr>
      <w:r>
        <w:rPr>
          <w:rFonts w:ascii="Times New Roman" w:hAnsi="Times New Roman"/>
        </w:rPr>
        <w:t>SI3</w:t>
      </w:r>
      <w:r w:rsidR="00982DFF">
        <w:rPr>
          <w:rFonts w:ascii="Times New Roman" w:hAnsi="Times New Roman"/>
        </w:rPr>
        <w:t xml:space="preserve">: </w:t>
      </w:r>
      <w:r w:rsidR="00236193">
        <w:rPr>
          <w:rFonts w:ascii="Times New Roman" w:hAnsi="Times New Roman"/>
        </w:rPr>
        <w:t>Concatenated alignment for the nine regions used to infer the ML and the calibrated tree.</w:t>
      </w:r>
      <w:r w:rsidR="004C3C92">
        <w:rPr>
          <w:rFonts w:ascii="Times New Roman" w:hAnsi="Times New Roman"/>
        </w:rPr>
        <w:t xml:space="preserve"> </w:t>
      </w:r>
    </w:p>
    <w:p w14:paraId="7E3A371E" w14:textId="0CE69133" w:rsidR="00C127FB" w:rsidRPr="00060FA3" w:rsidRDefault="00A978F8" w:rsidP="00060FA3">
      <w:pPr>
        <w:spacing w:line="360" w:lineRule="auto"/>
        <w:jc w:val="both"/>
        <w:rPr>
          <w:rFonts w:ascii="Times New Roman" w:hAnsi="Times New Roman"/>
        </w:rPr>
      </w:pPr>
      <w:r>
        <w:t>SI4</w:t>
      </w:r>
      <w:r w:rsidR="00236193">
        <w:t xml:space="preserve">: </w:t>
      </w:r>
      <w:r w:rsidR="009F67E5">
        <w:t>Calibrated tree in</w:t>
      </w:r>
      <w:bookmarkStart w:id="8" w:name="_GoBack"/>
      <w:bookmarkEnd w:id="8"/>
      <w:r w:rsidR="009F67E5">
        <w:t xml:space="preserve"> </w:t>
      </w:r>
      <w:proofErr w:type="spellStart"/>
      <w:r w:rsidR="009F67E5">
        <w:t>newick</w:t>
      </w:r>
      <w:proofErr w:type="spellEnd"/>
      <w:r w:rsidR="009F67E5">
        <w:t xml:space="preserve"> format.</w:t>
      </w:r>
    </w:p>
    <w:p w14:paraId="399CFEDF" w14:textId="01F99851" w:rsidR="00544894" w:rsidRDefault="00A978F8">
      <w:r>
        <w:t>SI5</w:t>
      </w:r>
      <w:r w:rsidR="00544894">
        <w:t xml:space="preserve">: </w:t>
      </w:r>
      <w:r w:rsidR="00C71B2C">
        <w:t xml:space="preserve">Figure 1 in high resolution.  </w:t>
      </w:r>
    </w:p>
    <w:p w14:paraId="38BF24DB" w14:textId="77777777" w:rsidR="00C13B1E" w:rsidRDefault="00C13B1E"/>
    <w:sectPr w:rsidR="00C13B1E" w:rsidSect="00EF00A3">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gusto Giaretta de Oliveira" w:date="2020-02-14T09:50:00Z" w:initials="AGdO">
    <w:p w14:paraId="2E307302" w14:textId="38BBFDEA" w:rsidR="004C3C92" w:rsidRPr="00B51E68" w:rsidRDefault="004C3C92">
      <w:pPr>
        <w:pStyle w:val="CommentText"/>
        <w:rPr>
          <w:lang w:val="pt-BR"/>
        </w:rPr>
      </w:pPr>
      <w:r>
        <w:rPr>
          <w:rStyle w:val="CommentReference"/>
        </w:rPr>
        <w:annotationRef/>
      </w:r>
      <w:r w:rsidRPr="00B51E68">
        <w:rPr>
          <w:lang w:val="pt-BR"/>
        </w:rPr>
        <w:t>Estou usando condições de L</w:t>
      </w:r>
      <w:r>
        <w:rPr>
          <w:lang w:val="pt-BR"/>
        </w:rPr>
        <w:t>ucas et al. 2007</w:t>
      </w:r>
    </w:p>
  </w:comment>
  <w:comment w:id="4" w:author="Augusto Giaretta de Oliveira" w:date="2020-02-14T09:44:00Z" w:initials="AGdO">
    <w:p w14:paraId="44A2F845" w14:textId="77777777" w:rsidR="004C3C92" w:rsidRPr="00B51E68" w:rsidRDefault="004C3C92" w:rsidP="00B51E68">
      <w:pPr>
        <w:pStyle w:val="NormalWeb"/>
        <w:ind w:left="480" w:hanging="480"/>
        <w:rPr>
          <w:rFonts w:ascii="Times New Roman" w:eastAsia="Times New Roman" w:hAnsi="Times New Roman"/>
          <w:sz w:val="24"/>
          <w:szCs w:val="24"/>
          <w:lang w:val="en-US" w:eastAsia="pt-BR"/>
        </w:rPr>
      </w:pPr>
      <w:r>
        <w:rPr>
          <w:rStyle w:val="CommentReference"/>
        </w:rPr>
        <w:annotationRef/>
      </w:r>
      <w:r w:rsidRPr="00B51E68">
        <w:rPr>
          <w:rFonts w:ascii="Times New Roman" w:eastAsia="Times New Roman" w:hAnsi="Times New Roman"/>
          <w:sz w:val="24"/>
          <w:szCs w:val="24"/>
          <w:lang w:val="en-US" w:eastAsia="pt-BR"/>
        </w:rPr>
        <w:t xml:space="preserve">Doyle, J.J. &amp; Doyle, J.L. (1987) A rapid DNA isolation procedure for small quantities of fresh leaf tissue. </w:t>
      </w:r>
      <w:r w:rsidRPr="00B51E68">
        <w:rPr>
          <w:rFonts w:ascii="Times New Roman" w:eastAsia="Times New Roman" w:hAnsi="Times New Roman"/>
          <w:i/>
          <w:iCs/>
          <w:sz w:val="24"/>
          <w:szCs w:val="24"/>
          <w:lang w:val="en-US" w:eastAsia="pt-BR"/>
        </w:rPr>
        <w:t>Phytochemical Bulletin</w:t>
      </w:r>
      <w:r w:rsidRPr="00B51E68">
        <w:rPr>
          <w:rFonts w:ascii="Times New Roman" w:eastAsia="Times New Roman" w:hAnsi="Times New Roman"/>
          <w:sz w:val="24"/>
          <w:szCs w:val="24"/>
          <w:lang w:val="en-US" w:eastAsia="pt-BR"/>
        </w:rPr>
        <w:t xml:space="preserve"> 19: 11–15. </w:t>
      </w:r>
    </w:p>
    <w:p w14:paraId="2600569C" w14:textId="3B1B46BC" w:rsidR="004C3C92" w:rsidRDefault="004C3C92">
      <w:pPr>
        <w:pStyle w:val="CommentText"/>
      </w:pPr>
    </w:p>
  </w:comment>
  <w:comment w:id="6" w:author="Thais" w:date="2020-02-24T17:49:00Z" w:initials="T">
    <w:p w14:paraId="2408F742" w14:textId="77777777" w:rsidR="004C3C92" w:rsidRPr="000232ED" w:rsidRDefault="004C3C92" w:rsidP="00544894">
      <w:pPr>
        <w:pStyle w:val="CommentText"/>
        <w:rPr>
          <w:lang w:val="pt-BR"/>
        </w:rPr>
      </w:pPr>
      <w:r>
        <w:rPr>
          <w:rStyle w:val="CommentReference"/>
        </w:rPr>
        <w:annotationRef/>
      </w:r>
      <w:r w:rsidRPr="000232ED">
        <w:rPr>
          <w:lang w:val="pt-BR"/>
        </w:rPr>
        <w:t xml:space="preserve">Alias, </w:t>
      </w:r>
      <w:proofErr w:type="spellStart"/>
      <w:r w:rsidRPr="000232ED">
        <w:rPr>
          <w:lang w:val="pt-BR"/>
        </w:rPr>
        <w:t>voce</w:t>
      </w:r>
      <w:proofErr w:type="spellEnd"/>
      <w:r w:rsidRPr="000232ED">
        <w:rPr>
          <w:lang w:val="pt-BR"/>
        </w:rPr>
        <w:t xml:space="preserve"> incluiu </w:t>
      </w:r>
      <w:proofErr w:type="spellStart"/>
      <w:r w:rsidRPr="000232ED">
        <w:rPr>
          <w:lang w:val="pt-BR"/>
        </w:rPr>
        <w:t>Myrcianthes</w:t>
      </w:r>
      <w:proofErr w:type="spellEnd"/>
      <w:r w:rsidRPr="000232ED">
        <w:rPr>
          <w:lang w:val="pt-BR"/>
        </w:rPr>
        <w:t xml:space="preserve"> aqui? (é que é o </w:t>
      </w:r>
      <w:proofErr w:type="spellStart"/>
      <w:r w:rsidRPr="000232ED">
        <w:rPr>
          <w:lang w:val="pt-BR"/>
        </w:rPr>
        <w:t>unico</w:t>
      </w:r>
      <w:proofErr w:type="spellEnd"/>
      <w:r w:rsidRPr="000232ED">
        <w:rPr>
          <w:lang w:val="pt-BR"/>
        </w:rPr>
        <w:t xml:space="preserve"> </w:t>
      </w:r>
      <w:proofErr w:type="spellStart"/>
      <w:r w:rsidRPr="000232ED">
        <w:rPr>
          <w:lang w:val="pt-BR"/>
        </w:rPr>
        <w:t>genero</w:t>
      </w:r>
      <w:proofErr w:type="spellEnd"/>
      <w:r w:rsidRPr="000232ED">
        <w:rPr>
          <w:lang w:val="pt-BR"/>
        </w:rPr>
        <w:t xml:space="preserve"> </w:t>
      </w:r>
      <w:proofErr w:type="spellStart"/>
      <w:r w:rsidRPr="000232ED">
        <w:rPr>
          <w:lang w:val="pt-BR"/>
        </w:rPr>
        <w:t>Eugeniinae</w:t>
      </w:r>
      <w:proofErr w:type="spellEnd"/>
      <w:r w:rsidRPr="000232ED">
        <w:rPr>
          <w:lang w:val="pt-BR"/>
        </w:rPr>
        <w:t xml:space="preserve"> não-Eugenia)</w:t>
      </w:r>
    </w:p>
  </w:comment>
  <w:comment w:id="7" w:author="Thais" w:date="2020-02-24T17:49:00Z" w:initials="T">
    <w:p w14:paraId="070260B1" w14:textId="77777777" w:rsidR="004C3C92" w:rsidRPr="00BD1082" w:rsidRDefault="004C3C92" w:rsidP="00544894">
      <w:pPr>
        <w:pStyle w:val="CommentText"/>
        <w:rPr>
          <w:lang w:val="pt-BR"/>
        </w:rPr>
      </w:pPr>
      <w:r>
        <w:rPr>
          <w:rStyle w:val="CommentReference"/>
        </w:rPr>
        <w:annotationRef/>
      </w:r>
      <w:r w:rsidRPr="00BD1082">
        <w:rPr>
          <w:lang w:val="pt-BR"/>
        </w:rPr>
        <w:t xml:space="preserve">Provavelmente teria que </w:t>
      </w:r>
      <w:proofErr w:type="spellStart"/>
      <w:r w:rsidRPr="00BD1082">
        <w:rPr>
          <w:lang w:val="pt-BR"/>
        </w:rPr>
        <w:t>mudra</w:t>
      </w:r>
      <w:proofErr w:type="spellEnd"/>
      <w:r w:rsidRPr="00BD1082">
        <w:rPr>
          <w:lang w:val="pt-BR"/>
        </w:rPr>
        <w:t xml:space="preserve"> para </w:t>
      </w:r>
      <w:proofErr w:type="spellStart"/>
      <w:r w:rsidRPr="00BD1082">
        <w:rPr>
          <w:lang w:val="pt-BR"/>
        </w:rPr>
        <w:t>Eugeiinae</w:t>
      </w:r>
      <w:proofErr w:type="spellEnd"/>
      <w:r w:rsidRPr="00BD1082">
        <w:rPr>
          <w:lang w:val="pt-BR"/>
        </w:rPr>
        <w:t xml:space="preserve"> e </w:t>
      </w:r>
      <w:proofErr w:type="spellStart"/>
      <w:r w:rsidRPr="00BD1082">
        <w:rPr>
          <w:lang w:val="pt-BR"/>
        </w:rPr>
        <w:t>Myrciinae</w:t>
      </w:r>
      <w:proofErr w:type="spellEnd"/>
      <w:r w:rsidRPr="00BD1082">
        <w:rPr>
          <w:lang w:val="pt-BR"/>
        </w:rPr>
        <w:t xml:space="preserve"> para ficar consistente com o resto do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148C4" w15:done="0"/>
  <w15:commentEx w15:paraId="0392DD8E" w15:done="0"/>
  <w15:commentEx w15:paraId="2E307302" w15:done="0"/>
  <w15:commentEx w15:paraId="2600569C" w15:done="0"/>
  <w15:commentEx w15:paraId="79937B7E" w15:done="0"/>
  <w15:commentEx w15:paraId="528D1E7D" w15:done="0"/>
  <w15:commentEx w15:paraId="71A5C3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148C4" w16cid:durableId="21F0D707"/>
  <w16cid:commentId w16cid:paraId="0392DD8E" w16cid:durableId="21F0D708"/>
  <w16cid:commentId w16cid:paraId="2E307302" w16cid:durableId="21F0EBC8"/>
  <w16cid:commentId w16cid:paraId="2600569C" w16cid:durableId="21F0EA92"/>
  <w16cid:commentId w16cid:paraId="79937B7E" w16cid:durableId="21F0D709"/>
  <w16cid:commentId w16cid:paraId="528D1E7D" w16cid:durableId="21F0D70A"/>
  <w16cid:commentId w16cid:paraId="71A5C32B" w16cid:durableId="21F0D70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71639" w14:textId="77777777" w:rsidR="004C3C92" w:rsidRDefault="004C3C92" w:rsidP="00A03970">
      <w:r>
        <w:separator/>
      </w:r>
    </w:p>
  </w:endnote>
  <w:endnote w:type="continuationSeparator" w:id="0">
    <w:p w14:paraId="7309699F" w14:textId="77777777" w:rsidR="004C3C92" w:rsidRDefault="004C3C92" w:rsidP="00A0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6712C" w14:textId="77777777" w:rsidR="004C3C92" w:rsidRDefault="004C3C92" w:rsidP="00A03970">
      <w:r>
        <w:separator/>
      </w:r>
    </w:p>
  </w:footnote>
  <w:footnote w:type="continuationSeparator" w:id="0">
    <w:p w14:paraId="1F4C5F8C" w14:textId="77777777" w:rsidR="004C3C92" w:rsidRDefault="004C3C92" w:rsidP="00A039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BE8"/>
    <w:multiLevelType w:val="hybridMultilevel"/>
    <w:tmpl w:val="98BCF702"/>
    <w:lvl w:ilvl="0" w:tplc="41360EA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5D4C85"/>
    <w:multiLevelType w:val="hybridMultilevel"/>
    <w:tmpl w:val="4DDC7504"/>
    <w:lvl w:ilvl="0" w:tplc="697AC6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32000"/>
    <w:multiLevelType w:val="multilevel"/>
    <w:tmpl w:val="95D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E3F64"/>
    <w:multiLevelType w:val="multilevel"/>
    <w:tmpl w:val="615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65B39"/>
    <w:multiLevelType w:val="multilevel"/>
    <w:tmpl w:val="B7FC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E3356"/>
    <w:multiLevelType w:val="multilevel"/>
    <w:tmpl w:val="37C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175D50"/>
    <w:multiLevelType w:val="multilevel"/>
    <w:tmpl w:val="178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E3177"/>
    <w:multiLevelType w:val="hybridMultilevel"/>
    <w:tmpl w:val="4E663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F4351"/>
    <w:multiLevelType w:val="hybridMultilevel"/>
    <w:tmpl w:val="890655EE"/>
    <w:lvl w:ilvl="0" w:tplc="38F69A06">
      <w:start w:val="31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3"/>
  </w:num>
  <w:num w:numId="6">
    <w:abstractNumId w:val="2"/>
  </w:num>
  <w:num w:numId="7">
    <w:abstractNumId w:val="5"/>
  </w:num>
  <w:num w:numId="8">
    <w:abstractNumId w:val="0"/>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gusto Giaretta de Oliveira">
    <w15:presenceInfo w15:providerId="Windows Live" w15:userId="a32ed8a04b81d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E4"/>
    <w:rsid w:val="00001DEC"/>
    <w:rsid w:val="00002AA1"/>
    <w:rsid w:val="0000318E"/>
    <w:rsid w:val="00004C55"/>
    <w:rsid w:val="00006EC1"/>
    <w:rsid w:val="00010142"/>
    <w:rsid w:val="00013E49"/>
    <w:rsid w:val="00020E08"/>
    <w:rsid w:val="00020FF9"/>
    <w:rsid w:val="00021433"/>
    <w:rsid w:val="000232ED"/>
    <w:rsid w:val="00023F8F"/>
    <w:rsid w:val="00031B09"/>
    <w:rsid w:val="00032AD9"/>
    <w:rsid w:val="00041690"/>
    <w:rsid w:val="00044C17"/>
    <w:rsid w:val="000535CD"/>
    <w:rsid w:val="0005596D"/>
    <w:rsid w:val="00056972"/>
    <w:rsid w:val="000569A4"/>
    <w:rsid w:val="00060FA3"/>
    <w:rsid w:val="00061FD8"/>
    <w:rsid w:val="00063D00"/>
    <w:rsid w:val="0006468B"/>
    <w:rsid w:val="00064DA6"/>
    <w:rsid w:val="00065D50"/>
    <w:rsid w:val="00067824"/>
    <w:rsid w:val="0007185E"/>
    <w:rsid w:val="0007416C"/>
    <w:rsid w:val="00081DC7"/>
    <w:rsid w:val="00083414"/>
    <w:rsid w:val="00087773"/>
    <w:rsid w:val="000909CA"/>
    <w:rsid w:val="000A6985"/>
    <w:rsid w:val="000B6276"/>
    <w:rsid w:val="000C1409"/>
    <w:rsid w:val="000C1691"/>
    <w:rsid w:val="000C1E18"/>
    <w:rsid w:val="000C657F"/>
    <w:rsid w:val="000C6DBF"/>
    <w:rsid w:val="000D3C1C"/>
    <w:rsid w:val="000D6C27"/>
    <w:rsid w:val="000E1241"/>
    <w:rsid w:val="000E283A"/>
    <w:rsid w:val="000E2FA2"/>
    <w:rsid w:val="000E72D7"/>
    <w:rsid w:val="000E7314"/>
    <w:rsid w:val="000F3309"/>
    <w:rsid w:val="000F7410"/>
    <w:rsid w:val="0010071A"/>
    <w:rsid w:val="00105C09"/>
    <w:rsid w:val="001105C3"/>
    <w:rsid w:val="0011106B"/>
    <w:rsid w:val="00111689"/>
    <w:rsid w:val="00112436"/>
    <w:rsid w:val="00113655"/>
    <w:rsid w:val="00117F2B"/>
    <w:rsid w:val="001235A7"/>
    <w:rsid w:val="00132BD4"/>
    <w:rsid w:val="00133D6C"/>
    <w:rsid w:val="00137BEB"/>
    <w:rsid w:val="00140D44"/>
    <w:rsid w:val="00142779"/>
    <w:rsid w:val="001434AA"/>
    <w:rsid w:val="00143EB9"/>
    <w:rsid w:val="001465DB"/>
    <w:rsid w:val="00146E14"/>
    <w:rsid w:val="0015721F"/>
    <w:rsid w:val="001616C4"/>
    <w:rsid w:val="00164929"/>
    <w:rsid w:val="00166D4A"/>
    <w:rsid w:val="0017060A"/>
    <w:rsid w:val="00171129"/>
    <w:rsid w:val="0017134D"/>
    <w:rsid w:val="0017600B"/>
    <w:rsid w:val="00176FB7"/>
    <w:rsid w:val="00182C22"/>
    <w:rsid w:val="00186E3D"/>
    <w:rsid w:val="0019015F"/>
    <w:rsid w:val="00190783"/>
    <w:rsid w:val="001910E8"/>
    <w:rsid w:val="00193616"/>
    <w:rsid w:val="00193D8A"/>
    <w:rsid w:val="00194932"/>
    <w:rsid w:val="00194BB8"/>
    <w:rsid w:val="001B339E"/>
    <w:rsid w:val="001B7A17"/>
    <w:rsid w:val="001C01B7"/>
    <w:rsid w:val="001C1230"/>
    <w:rsid w:val="001C2EE2"/>
    <w:rsid w:val="001D1106"/>
    <w:rsid w:val="001D1EF0"/>
    <w:rsid w:val="001D3DAB"/>
    <w:rsid w:val="001D77D8"/>
    <w:rsid w:val="001E26CF"/>
    <w:rsid w:val="001E57CC"/>
    <w:rsid w:val="001E60F9"/>
    <w:rsid w:val="001F1704"/>
    <w:rsid w:val="001F3ACB"/>
    <w:rsid w:val="00201C0D"/>
    <w:rsid w:val="00203F63"/>
    <w:rsid w:val="00205DD1"/>
    <w:rsid w:val="0020655A"/>
    <w:rsid w:val="00206AA7"/>
    <w:rsid w:val="00207E8B"/>
    <w:rsid w:val="0021661F"/>
    <w:rsid w:val="00217CD0"/>
    <w:rsid w:val="00220AC0"/>
    <w:rsid w:val="00221656"/>
    <w:rsid w:val="002221DF"/>
    <w:rsid w:val="002267A0"/>
    <w:rsid w:val="00230D20"/>
    <w:rsid w:val="00234F16"/>
    <w:rsid w:val="002355F6"/>
    <w:rsid w:val="00236193"/>
    <w:rsid w:val="0024439B"/>
    <w:rsid w:val="00246A27"/>
    <w:rsid w:val="002501CA"/>
    <w:rsid w:val="00250E80"/>
    <w:rsid w:val="00256177"/>
    <w:rsid w:val="00257C06"/>
    <w:rsid w:val="00260C39"/>
    <w:rsid w:val="002711D6"/>
    <w:rsid w:val="002731AF"/>
    <w:rsid w:val="00274287"/>
    <w:rsid w:val="00276B45"/>
    <w:rsid w:val="00276E83"/>
    <w:rsid w:val="00277BAF"/>
    <w:rsid w:val="00280841"/>
    <w:rsid w:val="002829B7"/>
    <w:rsid w:val="0028679A"/>
    <w:rsid w:val="00290591"/>
    <w:rsid w:val="00292C0B"/>
    <w:rsid w:val="00293024"/>
    <w:rsid w:val="00293DB0"/>
    <w:rsid w:val="002A2720"/>
    <w:rsid w:val="002A7EAB"/>
    <w:rsid w:val="002B3822"/>
    <w:rsid w:val="002B5863"/>
    <w:rsid w:val="002B73D7"/>
    <w:rsid w:val="002B7EC4"/>
    <w:rsid w:val="002C114C"/>
    <w:rsid w:val="002C627E"/>
    <w:rsid w:val="002C6CCB"/>
    <w:rsid w:val="002D0873"/>
    <w:rsid w:val="002D42B4"/>
    <w:rsid w:val="002E0B09"/>
    <w:rsid w:val="002E3048"/>
    <w:rsid w:val="002E54A3"/>
    <w:rsid w:val="002E70C9"/>
    <w:rsid w:val="002E7371"/>
    <w:rsid w:val="002F061D"/>
    <w:rsid w:val="002F17A7"/>
    <w:rsid w:val="002F1A9E"/>
    <w:rsid w:val="002F3447"/>
    <w:rsid w:val="002F3911"/>
    <w:rsid w:val="002F6ED3"/>
    <w:rsid w:val="00301FA0"/>
    <w:rsid w:val="00301FFE"/>
    <w:rsid w:val="003066C2"/>
    <w:rsid w:val="00307032"/>
    <w:rsid w:val="0031185B"/>
    <w:rsid w:val="00314E09"/>
    <w:rsid w:val="00315A68"/>
    <w:rsid w:val="00320791"/>
    <w:rsid w:val="00320A73"/>
    <w:rsid w:val="0032259E"/>
    <w:rsid w:val="003229D9"/>
    <w:rsid w:val="00323F6F"/>
    <w:rsid w:val="003266DF"/>
    <w:rsid w:val="00327418"/>
    <w:rsid w:val="0032742E"/>
    <w:rsid w:val="00327B40"/>
    <w:rsid w:val="003307D9"/>
    <w:rsid w:val="00331643"/>
    <w:rsid w:val="00333BD1"/>
    <w:rsid w:val="00335A91"/>
    <w:rsid w:val="00341991"/>
    <w:rsid w:val="00344703"/>
    <w:rsid w:val="0034664F"/>
    <w:rsid w:val="00347BF9"/>
    <w:rsid w:val="00356322"/>
    <w:rsid w:val="003739D9"/>
    <w:rsid w:val="00374A23"/>
    <w:rsid w:val="0037539E"/>
    <w:rsid w:val="00390523"/>
    <w:rsid w:val="00392643"/>
    <w:rsid w:val="00393A44"/>
    <w:rsid w:val="003A1324"/>
    <w:rsid w:val="003A34F1"/>
    <w:rsid w:val="003A6019"/>
    <w:rsid w:val="003A6D39"/>
    <w:rsid w:val="003A77AD"/>
    <w:rsid w:val="003B1E98"/>
    <w:rsid w:val="003B63CE"/>
    <w:rsid w:val="003C0FCA"/>
    <w:rsid w:val="003C2765"/>
    <w:rsid w:val="003C2A95"/>
    <w:rsid w:val="003C3889"/>
    <w:rsid w:val="003C4552"/>
    <w:rsid w:val="003C7922"/>
    <w:rsid w:val="003D09DC"/>
    <w:rsid w:val="003D5B8A"/>
    <w:rsid w:val="003D7257"/>
    <w:rsid w:val="003F0738"/>
    <w:rsid w:val="003F0A13"/>
    <w:rsid w:val="003F1158"/>
    <w:rsid w:val="004010CD"/>
    <w:rsid w:val="00403821"/>
    <w:rsid w:val="00403D07"/>
    <w:rsid w:val="00407F42"/>
    <w:rsid w:val="004144B3"/>
    <w:rsid w:val="00416A16"/>
    <w:rsid w:val="004222AD"/>
    <w:rsid w:val="00425AE3"/>
    <w:rsid w:val="00431002"/>
    <w:rsid w:val="004324D2"/>
    <w:rsid w:val="0043313E"/>
    <w:rsid w:val="0043622B"/>
    <w:rsid w:val="0044070C"/>
    <w:rsid w:val="004416E8"/>
    <w:rsid w:val="0045235C"/>
    <w:rsid w:val="004532E7"/>
    <w:rsid w:val="00455188"/>
    <w:rsid w:val="00455F8E"/>
    <w:rsid w:val="00457707"/>
    <w:rsid w:val="0046100C"/>
    <w:rsid w:val="00465B3F"/>
    <w:rsid w:val="00467A6F"/>
    <w:rsid w:val="00470AEF"/>
    <w:rsid w:val="004745A5"/>
    <w:rsid w:val="004759A9"/>
    <w:rsid w:val="00477851"/>
    <w:rsid w:val="00482108"/>
    <w:rsid w:val="004829CC"/>
    <w:rsid w:val="00482B4B"/>
    <w:rsid w:val="00482F24"/>
    <w:rsid w:val="004843CA"/>
    <w:rsid w:val="004936C9"/>
    <w:rsid w:val="00493ACD"/>
    <w:rsid w:val="004958D9"/>
    <w:rsid w:val="004962EA"/>
    <w:rsid w:val="004A0231"/>
    <w:rsid w:val="004A7B94"/>
    <w:rsid w:val="004B06B6"/>
    <w:rsid w:val="004B3511"/>
    <w:rsid w:val="004C312D"/>
    <w:rsid w:val="004C3876"/>
    <w:rsid w:val="004C3C92"/>
    <w:rsid w:val="004C3EB4"/>
    <w:rsid w:val="004C4BDB"/>
    <w:rsid w:val="004C666A"/>
    <w:rsid w:val="004D0AB8"/>
    <w:rsid w:val="004D2055"/>
    <w:rsid w:val="004D3410"/>
    <w:rsid w:val="004D6B53"/>
    <w:rsid w:val="004D6D6C"/>
    <w:rsid w:val="004D7085"/>
    <w:rsid w:val="004E26AB"/>
    <w:rsid w:val="004F1598"/>
    <w:rsid w:val="004F32DC"/>
    <w:rsid w:val="00502B09"/>
    <w:rsid w:val="00503033"/>
    <w:rsid w:val="00504779"/>
    <w:rsid w:val="00506AE8"/>
    <w:rsid w:val="00510991"/>
    <w:rsid w:val="00512198"/>
    <w:rsid w:val="005125FF"/>
    <w:rsid w:val="005131FA"/>
    <w:rsid w:val="005139B4"/>
    <w:rsid w:val="00521265"/>
    <w:rsid w:val="005212A7"/>
    <w:rsid w:val="0052497D"/>
    <w:rsid w:val="00524FA2"/>
    <w:rsid w:val="00525C7E"/>
    <w:rsid w:val="005444E4"/>
    <w:rsid w:val="00544894"/>
    <w:rsid w:val="00551DD4"/>
    <w:rsid w:val="005556C2"/>
    <w:rsid w:val="00557C86"/>
    <w:rsid w:val="00560CBD"/>
    <w:rsid w:val="00563B8F"/>
    <w:rsid w:val="005675FC"/>
    <w:rsid w:val="00574263"/>
    <w:rsid w:val="00574922"/>
    <w:rsid w:val="00577830"/>
    <w:rsid w:val="005802BF"/>
    <w:rsid w:val="005820EE"/>
    <w:rsid w:val="0058329E"/>
    <w:rsid w:val="005833E7"/>
    <w:rsid w:val="005838CD"/>
    <w:rsid w:val="00585F5B"/>
    <w:rsid w:val="0058690E"/>
    <w:rsid w:val="0059452F"/>
    <w:rsid w:val="00596825"/>
    <w:rsid w:val="00597124"/>
    <w:rsid w:val="005A5458"/>
    <w:rsid w:val="005A7A24"/>
    <w:rsid w:val="005B02A9"/>
    <w:rsid w:val="005B52A2"/>
    <w:rsid w:val="005B752C"/>
    <w:rsid w:val="005C3EC5"/>
    <w:rsid w:val="005C43EF"/>
    <w:rsid w:val="005C74A2"/>
    <w:rsid w:val="005C755E"/>
    <w:rsid w:val="005E0BD4"/>
    <w:rsid w:val="005E1F4B"/>
    <w:rsid w:val="005E4A65"/>
    <w:rsid w:val="005E55B6"/>
    <w:rsid w:val="005E6EFD"/>
    <w:rsid w:val="005E7B2A"/>
    <w:rsid w:val="005F0A79"/>
    <w:rsid w:val="005F128D"/>
    <w:rsid w:val="005F2C55"/>
    <w:rsid w:val="005F31D2"/>
    <w:rsid w:val="005F35BB"/>
    <w:rsid w:val="006035AE"/>
    <w:rsid w:val="00603E6D"/>
    <w:rsid w:val="00605082"/>
    <w:rsid w:val="00605550"/>
    <w:rsid w:val="00610BD5"/>
    <w:rsid w:val="00612A22"/>
    <w:rsid w:val="00613131"/>
    <w:rsid w:val="00615746"/>
    <w:rsid w:val="006179D2"/>
    <w:rsid w:val="00620070"/>
    <w:rsid w:val="00626299"/>
    <w:rsid w:val="00627896"/>
    <w:rsid w:val="00635993"/>
    <w:rsid w:val="00642CA5"/>
    <w:rsid w:val="00643F79"/>
    <w:rsid w:val="006451E4"/>
    <w:rsid w:val="00646478"/>
    <w:rsid w:val="00651650"/>
    <w:rsid w:val="00651AFC"/>
    <w:rsid w:val="00652D2A"/>
    <w:rsid w:val="0065414D"/>
    <w:rsid w:val="00656C04"/>
    <w:rsid w:val="00660796"/>
    <w:rsid w:val="006609F6"/>
    <w:rsid w:val="00667A02"/>
    <w:rsid w:val="006704F1"/>
    <w:rsid w:val="006763BB"/>
    <w:rsid w:val="00682055"/>
    <w:rsid w:val="006852CD"/>
    <w:rsid w:val="00696657"/>
    <w:rsid w:val="006A0E6B"/>
    <w:rsid w:val="006A6039"/>
    <w:rsid w:val="006A7F8F"/>
    <w:rsid w:val="006B0E73"/>
    <w:rsid w:val="006B7189"/>
    <w:rsid w:val="006B7D2E"/>
    <w:rsid w:val="006C0246"/>
    <w:rsid w:val="006C1ADD"/>
    <w:rsid w:val="006C2623"/>
    <w:rsid w:val="006C435E"/>
    <w:rsid w:val="006C4A57"/>
    <w:rsid w:val="006C5268"/>
    <w:rsid w:val="006C7691"/>
    <w:rsid w:val="006C7722"/>
    <w:rsid w:val="006D435B"/>
    <w:rsid w:val="006D622D"/>
    <w:rsid w:val="006D6B88"/>
    <w:rsid w:val="006E0D42"/>
    <w:rsid w:val="006E1260"/>
    <w:rsid w:val="006E1DFD"/>
    <w:rsid w:val="006E2FC2"/>
    <w:rsid w:val="006E3935"/>
    <w:rsid w:val="006E475A"/>
    <w:rsid w:val="006E48F9"/>
    <w:rsid w:val="006E5683"/>
    <w:rsid w:val="006F2126"/>
    <w:rsid w:val="006F22B1"/>
    <w:rsid w:val="00703DF0"/>
    <w:rsid w:val="00713FD2"/>
    <w:rsid w:val="007141C2"/>
    <w:rsid w:val="00714889"/>
    <w:rsid w:val="00715FE3"/>
    <w:rsid w:val="00727E74"/>
    <w:rsid w:val="00734408"/>
    <w:rsid w:val="00736D54"/>
    <w:rsid w:val="007436BD"/>
    <w:rsid w:val="00744855"/>
    <w:rsid w:val="007452BB"/>
    <w:rsid w:val="007457C3"/>
    <w:rsid w:val="00750138"/>
    <w:rsid w:val="00756119"/>
    <w:rsid w:val="00756F89"/>
    <w:rsid w:val="00760A97"/>
    <w:rsid w:val="007660E7"/>
    <w:rsid w:val="007677C4"/>
    <w:rsid w:val="007702BC"/>
    <w:rsid w:val="00773593"/>
    <w:rsid w:val="00777719"/>
    <w:rsid w:val="0078221B"/>
    <w:rsid w:val="007823B5"/>
    <w:rsid w:val="007829C5"/>
    <w:rsid w:val="0078446A"/>
    <w:rsid w:val="00784DB4"/>
    <w:rsid w:val="007852A1"/>
    <w:rsid w:val="0078672C"/>
    <w:rsid w:val="00796BDE"/>
    <w:rsid w:val="007A3E2A"/>
    <w:rsid w:val="007A3FAF"/>
    <w:rsid w:val="007B088D"/>
    <w:rsid w:val="007B4C54"/>
    <w:rsid w:val="007C2D16"/>
    <w:rsid w:val="007C4996"/>
    <w:rsid w:val="007C76AA"/>
    <w:rsid w:val="007D037A"/>
    <w:rsid w:val="007D1AB9"/>
    <w:rsid w:val="007D62F5"/>
    <w:rsid w:val="007E1132"/>
    <w:rsid w:val="007E1C42"/>
    <w:rsid w:val="007E51E4"/>
    <w:rsid w:val="007F097C"/>
    <w:rsid w:val="007F36C7"/>
    <w:rsid w:val="007F5FCB"/>
    <w:rsid w:val="007F61D3"/>
    <w:rsid w:val="00801381"/>
    <w:rsid w:val="00806222"/>
    <w:rsid w:val="00807BDB"/>
    <w:rsid w:val="00811356"/>
    <w:rsid w:val="008119E3"/>
    <w:rsid w:val="00817338"/>
    <w:rsid w:val="008204D9"/>
    <w:rsid w:val="00820800"/>
    <w:rsid w:val="00820AB4"/>
    <w:rsid w:val="00825C79"/>
    <w:rsid w:val="00836153"/>
    <w:rsid w:val="008371C1"/>
    <w:rsid w:val="00842627"/>
    <w:rsid w:val="008442F6"/>
    <w:rsid w:val="0084602A"/>
    <w:rsid w:val="008560D3"/>
    <w:rsid w:val="00864249"/>
    <w:rsid w:val="008650FE"/>
    <w:rsid w:val="00867ED3"/>
    <w:rsid w:val="00870713"/>
    <w:rsid w:val="00874316"/>
    <w:rsid w:val="00877FD9"/>
    <w:rsid w:val="0088401F"/>
    <w:rsid w:val="008840FB"/>
    <w:rsid w:val="00892B10"/>
    <w:rsid w:val="008A5DD8"/>
    <w:rsid w:val="008A7232"/>
    <w:rsid w:val="008B0238"/>
    <w:rsid w:val="008B0B85"/>
    <w:rsid w:val="008B1240"/>
    <w:rsid w:val="008B1466"/>
    <w:rsid w:val="008B159A"/>
    <w:rsid w:val="008B3D4E"/>
    <w:rsid w:val="008C07B3"/>
    <w:rsid w:val="008C4262"/>
    <w:rsid w:val="008C5A8B"/>
    <w:rsid w:val="008C718D"/>
    <w:rsid w:val="008C7F5D"/>
    <w:rsid w:val="008D2D34"/>
    <w:rsid w:val="008D486A"/>
    <w:rsid w:val="008D5993"/>
    <w:rsid w:val="008F044C"/>
    <w:rsid w:val="008F2AB7"/>
    <w:rsid w:val="008F4428"/>
    <w:rsid w:val="008F69C9"/>
    <w:rsid w:val="009067CF"/>
    <w:rsid w:val="00911053"/>
    <w:rsid w:val="00916A11"/>
    <w:rsid w:val="00917367"/>
    <w:rsid w:val="00917C21"/>
    <w:rsid w:val="009241A4"/>
    <w:rsid w:val="00925593"/>
    <w:rsid w:val="009258EC"/>
    <w:rsid w:val="00931318"/>
    <w:rsid w:val="0093454B"/>
    <w:rsid w:val="009354EA"/>
    <w:rsid w:val="009370E1"/>
    <w:rsid w:val="00942F16"/>
    <w:rsid w:val="0095470A"/>
    <w:rsid w:val="00956755"/>
    <w:rsid w:val="00960450"/>
    <w:rsid w:val="009624AD"/>
    <w:rsid w:val="00962FF3"/>
    <w:rsid w:val="0096333D"/>
    <w:rsid w:val="009643B8"/>
    <w:rsid w:val="00967123"/>
    <w:rsid w:val="00967DF9"/>
    <w:rsid w:val="00970A78"/>
    <w:rsid w:val="00971B25"/>
    <w:rsid w:val="00972B21"/>
    <w:rsid w:val="00982DFF"/>
    <w:rsid w:val="009836E6"/>
    <w:rsid w:val="0098523A"/>
    <w:rsid w:val="009877BB"/>
    <w:rsid w:val="00991497"/>
    <w:rsid w:val="00994315"/>
    <w:rsid w:val="00995094"/>
    <w:rsid w:val="00995221"/>
    <w:rsid w:val="009A2567"/>
    <w:rsid w:val="009A4FA8"/>
    <w:rsid w:val="009A5F19"/>
    <w:rsid w:val="009B1269"/>
    <w:rsid w:val="009B44AA"/>
    <w:rsid w:val="009B54DB"/>
    <w:rsid w:val="009B5C4E"/>
    <w:rsid w:val="009C08B4"/>
    <w:rsid w:val="009C1231"/>
    <w:rsid w:val="009C4824"/>
    <w:rsid w:val="009C6E79"/>
    <w:rsid w:val="009D2EA6"/>
    <w:rsid w:val="009D38F1"/>
    <w:rsid w:val="009D3B57"/>
    <w:rsid w:val="009D65E2"/>
    <w:rsid w:val="009D6D20"/>
    <w:rsid w:val="009E59C6"/>
    <w:rsid w:val="009E6779"/>
    <w:rsid w:val="009F0C07"/>
    <w:rsid w:val="009F2FEE"/>
    <w:rsid w:val="009F67E5"/>
    <w:rsid w:val="009F6C8A"/>
    <w:rsid w:val="00A03970"/>
    <w:rsid w:val="00A0520B"/>
    <w:rsid w:val="00A10A4D"/>
    <w:rsid w:val="00A11D60"/>
    <w:rsid w:val="00A17087"/>
    <w:rsid w:val="00A17E53"/>
    <w:rsid w:val="00A24550"/>
    <w:rsid w:val="00A24D76"/>
    <w:rsid w:val="00A24DFC"/>
    <w:rsid w:val="00A25533"/>
    <w:rsid w:val="00A26914"/>
    <w:rsid w:val="00A30896"/>
    <w:rsid w:val="00A32685"/>
    <w:rsid w:val="00A34132"/>
    <w:rsid w:val="00A37939"/>
    <w:rsid w:val="00A41A1F"/>
    <w:rsid w:val="00A44854"/>
    <w:rsid w:val="00A46287"/>
    <w:rsid w:val="00A52306"/>
    <w:rsid w:val="00A54344"/>
    <w:rsid w:val="00A54C20"/>
    <w:rsid w:val="00A60BA7"/>
    <w:rsid w:val="00A626AB"/>
    <w:rsid w:val="00A63B16"/>
    <w:rsid w:val="00A66694"/>
    <w:rsid w:val="00A66F73"/>
    <w:rsid w:val="00A67CAC"/>
    <w:rsid w:val="00A7161E"/>
    <w:rsid w:val="00A75D11"/>
    <w:rsid w:val="00A83022"/>
    <w:rsid w:val="00A86F3D"/>
    <w:rsid w:val="00A932A5"/>
    <w:rsid w:val="00A95603"/>
    <w:rsid w:val="00A978F8"/>
    <w:rsid w:val="00AA27B9"/>
    <w:rsid w:val="00AA4314"/>
    <w:rsid w:val="00AA5D51"/>
    <w:rsid w:val="00AB6B29"/>
    <w:rsid w:val="00AC15A3"/>
    <w:rsid w:val="00AC174F"/>
    <w:rsid w:val="00AC1862"/>
    <w:rsid w:val="00AD3763"/>
    <w:rsid w:val="00AD71DF"/>
    <w:rsid w:val="00AE6341"/>
    <w:rsid w:val="00AF05D7"/>
    <w:rsid w:val="00AF1B8D"/>
    <w:rsid w:val="00AF28D3"/>
    <w:rsid w:val="00AF2A0E"/>
    <w:rsid w:val="00AF540F"/>
    <w:rsid w:val="00AF5550"/>
    <w:rsid w:val="00AF6866"/>
    <w:rsid w:val="00AF6B65"/>
    <w:rsid w:val="00B0073A"/>
    <w:rsid w:val="00B023E7"/>
    <w:rsid w:val="00B0258A"/>
    <w:rsid w:val="00B061AE"/>
    <w:rsid w:val="00B06327"/>
    <w:rsid w:val="00B065DE"/>
    <w:rsid w:val="00B06D0F"/>
    <w:rsid w:val="00B150B2"/>
    <w:rsid w:val="00B16F17"/>
    <w:rsid w:val="00B20B2D"/>
    <w:rsid w:val="00B24BA8"/>
    <w:rsid w:val="00B267E1"/>
    <w:rsid w:val="00B26CC1"/>
    <w:rsid w:val="00B26DF1"/>
    <w:rsid w:val="00B31906"/>
    <w:rsid w:val="00B33BE1"/>
    <w:rsid w:val="00B3447D"/>
    <w:rsid w:val="00B35834"/>
    <w:rsid w:val="00B40756"/>
    <w:rsid w:val="00B51E68"/>
    <w:rsid w:val="00B54EE7"/>
    <w:rsid w:val="00B565FC"/>
    <w:rsid w:val="00B608BA"/>
    <w:rsid w:val="00B60ACB"/>
    <w:rsid w:val="00B60E05"/>
    <w:rsid w:val="00B635EF"/>
    <w:rsid w:val="00B6679F"/>
    <w:rsid w:val="00B73815"/>
    <w:rsid w:val="00B75281"/>
    <w:rsid w:val="00B846B6"/>
    <w:rsid w:val="00B85228"/>
    <w:rsid w:val="00B85B00"/>
    <w:rsid w:val="00B85BEB"/>
    <w:rsid w:val="00B85FEE"/>
    <w:rsid w:val="00B8600F"/>
    <w:rsid w:val="00B86826"/>
    <w:rsid w:val="00B87498"/>
    <w:rsid w:val="00B87CEC"/>
    <w:rsid w:val="00B9119A"/>
    <w:rsid w:val="00B94416"/>
    <w:rsid w:val="00BA4D99"/>
    <w:rsid w:val="00BB106C"/>
    <w:rsid w:val="00BB486B"/>
    <w:rsid w:val="00BC360D"/>
    <w:rsid w:val="00BC3E1C"/>
    <w:rsid w:val="00BC5120"/>
    <w:rsid w:val="00BD1082"/>
    <w:rsid w:val="00BD14C5"/>
    <w:rsid w:val="00BD5CD2"/>
    <w:rsid w:val="00BD6DCB"/>
    <w:rsid w:val="00BD7292"/>
    <w:rsid w:val="00BE5307"/>
    <w:rsid w:val="00BF0A76"/>
    <w:rsid w:val="00BF21D9"/>
    <w:rsid w:val="00BF37EE"/>
    <w:rsid w:val="00BF59CD"/>
    <w:rsid w:val="00C029E1"/>
    <w:rsid w:val="00C03023"/>
    <w:rsid w:val="00C121FD"/>
    <w:rsid w:val="00C127FB"/>
    <w:rsid w:val="00C13B1E"/>
    <w:rsid w:val="00C15AFD"/>
    <w:rsid w:val="00C170CC"/>
    <w:rsid w:val="00C2311D"/>
    <w:rsid w:val="00C24906"/>
    <w:rsid w:val="00C271F3"/>
    <w:rsid w:val="00C3678D"/>
    <w:rsid w:val="00C4617A"/>
    <w:rsid w:val="00C5232C"/>
    <w:rsid w:val="00C56119"/>
    <w:rsid w:val="00C60711"/>
    <w:rsid w:val="00C643C4"/>
    <w:rsid w:val="00C71B2C"/>
    <w:rsid w:val="00C71F4D"/>
    <w:rsid w:val="00C80630"/>
    <w:rsid w:val="00C84015"/>
    <w:rsid w:val="00C844A8"/>
    <w:rsid w:val="00C84CAA"/>
    <w:rsid w:val="00C85CE1"/>
    <w:rsid w:val="00C8685C"/>
    <w:rsid w:val="00C86DBA"/>
    <w:rsid w:val="00C8798C"/>
    <w:rsid w:val="00C92A13"/>
    <w:rsid w:val="00C93BE2"/>
    <w:rsid w:val="00CA0260"/>
    <w:rsid w:val="00CA495D"/>
    <w:rsid w:val="00CA61FE"/>
    <w:rsid w:val="00CB03EC"/>
    <w:rsid w:val="00CB2EA0"/>
    <w:rsid w:val="00CB4FC6"/>
    <w:rsid w:val="00CC0173"/>
    <w:rsid w:val="00CC4C6C"/>
    <w:rsid w:val="00CC5FC2"/>
    <w:rsid w:val="00CC7DE6"/>
    <w:rsid w:val="00CD1C50"/>
    <w:rsid w:val="00CD40F1"/>
    <w:rsid w:val="00CD4CEB"/>
    <w:rsid w:val="00CD7B61"/>
    <w:rsid w:val="00CE45C5"/>
    <w:rsid w:val="00CE4E92"/>
    <w:rsid w:val="00CE5B00"/>
    <w:rsid w:val="00CF08BA"/>
    <w:rsid w:val="00CF18E0"/>
    <w:rsid w:val="00CF2778"/>
    <w:rsid w:val="00CF33A3"/>
    <w:rsid w:val="00CF79AA"/>
    <w:rsid w:val="00CF79DC"/>
    <w:rsid w:val="00CF7F61"/>
    <w:rsid w:val="00D1619A"/>
    <w:rsid w:val="00D166D0"/>
    <w:rsid w:val="00D31425"/>
    <w:rsid w:val="00D3234A"/>
    <w:rsid w:val="00D3399D"/>
    <w:rsid w:val="00D33DF5"/>
    <w:rsid w:val="00D34ACD"/>
    <w:rsid w:val="00D34ED3"/>
    <w:rsid w:val="00D35630"/>
    <w:rsid w:val="00D3617B"/>
    <w:rsid w:val="00D401C9"/>
    <w:rsid w:val="00D44C9F"/>
    <w:rsid w:val="00D47675"/>
    <w:rsid w:val="00D6460F"/>
    <w:rsid w:val="00D775AE"/>
    <w:rsid w:val="00D80EF9"/>
    <w:rsid w:val="00D81B9C"/>
    <w:rsid w:val="00D8469F"/>
    <w:rsid w:val="00D84E11"/>
    <w:rsid w:val="00D867BB"/>
    <w:rsid w:val="00D90EE5"/>
    <w:rsid w:val="00D91E0F"/>
    <w:rsid w:val="00D92A90"/>
    <w:rsid w:val="00D96150"/>
    <w:rsid w:val="00D96177"/>
    <w:rsid w:val="00D97896"/>
    <w:rsid w:val="00D97DDA"/>
    <w:rsid w:val="00DA10EC"/>
    <w:rsid w:val="00DA1759"/>
    <w:rsid w:val="00DA1D77"/>
    <w:rsid w:val="00DA46A3"/>
    <w:rsid w:val="00DA4EBF"/>
    <w:rsid w:val="00DA7DED"/>
    <w:rsid w:val="00DB0400"/>
    <w:rsid w:val="00DB51C1"/>
    <w:rsid w:val="00DC39FC"/>
    <w:rsid w:val="00DD1CD9"/>
    <w:rsid w:val="00DD3A47"/>
    <w:rsid w:val="00DD678D"/>
    <w:rsid w:val="00DD698B"/>
    <w:rsid w:val="00DD6DF7"/>
    <w:rsid w:val="00DE3322"/>
    <w:rsid w:val="00DE38F3"/>
    <w:rsid w:val="00DE7CB7"/>
    <w:rsid w:val="00DF0C53"/>
    <w:rsid w:val="00DF0EF1"/>
    <w:rsid w:val="00DF11BD"/>
    <w:rsid w:val="00DF1300"/>
    <w:rsid w:val="00DF1C24"/>
    <w:rsid w:val="00DF7CEC"/>
    <w:rsid w:val="00E00046"/>
    <w:rsid w:val="00E0361A"/>
    <w:rsid w:val="00E057AA"/>
    <w:rsid w:val="00E16FB0"/>
    <w:rsid w:val="00E22741"/>
    <w:rsid w:val="00E22DAA"/>
    <w:rsid w:val="00E2792E"/>
    <w:rsid w:val="00E328C0"/>
    <w:rsid w:val="00E3534D"/>
    <w:rsid w:val="00E3694F"/>
    <w:rsid w:val="00E411CA"/>
    <w:rsid w:val="00E421EB"/>
    <w:rsid w:val="00E431EC"/>
    <w:rsid w:val="00E4576F"/>
    <w:rsid w:val="00E5074C"/>
    <w:rsid w:val="00E509A8"/>
    <w:rsid w:val="00E548D9"/>
    <w:rsid w:val="00E56623"/>
    <w:rsid w:val="00E60875"/>
    <w:rsid w:val="00E6446D"/>
    <w:rsid w:val="00E7406A"/>
    <w:rsid w:val="00E75880"/>
    <w:rsid w:val="00E80089"/>
    <w:rsid w:val="00E81231"/>
    <w:rsid w:val="00E82084"/>
    <w:rsid w:val="00E84FC6"/>
    <w:rsid w:val="00E94CD0"/>
    <w:rsid w:val="00E94F7B"/>
    <w:rsid w:val="00E9667D"/>
    <w:rsid w:val="00E9675C"/>
    <w:rsid w:val="00EA1DC2"/>
    <w:rsid w:val="00EA5147"/>
    <w:rsid w:val="00EC0962"/>
    <w:rsid w:val="00EC2A51"/>
    <w:rsid w:val="00EC3588"/>
    <w:rsid w:val="00ED18B0"/>
    <w:rsid w:val="00ED195A"/>
    <w:rsid w:val="00ED206B"/>
    <w:rsid w:val="00ED390A"/>
    <w:rsid w:val="00ED42EC"/>
    <w:rsid w:val="00ED5CAC"/>
    <w:rsid w:val="00ED6902"/>
    <w:rsid w:val="00EE5A0B"/>
    <w:rsid w:val="00EF00A3"/>
    <w:rsid w:val="00EF0D97"/>
    <w:rsid w:val="00EF20C5"/>
    <w:rsid w:val="00EF21D5"/>
    <w:rsid w:val="00EF5279"/>
    <w:rsid w:val="00EF5D0B"/>
    <w:rsid w:val="00F06FA0"/>
    <w:rsid w:val="00F07CFA"/>
    <w:rsid w:val="00F148CA"/>
    <w:rsid w:val="00F14BC7"/>
    <w:rsid w:val="00F2564A"/>
    <w:rsid w:val="00F273E2"/>
    <w:rsid w:val="00F27E19"/>
    <w:rsid w:val="00F31C16"/>
    <w:rsid w:val="00F3203C"/>
    <w:rsid w:val="00F3205D"/>
    <w:rsid w:val="00F33800"/>
    <w:rsid w:val="00F34839"/>
    <w:rsid w:val="00F374F9"/>
    <w:rsid w:val="00F40843"/>
    <w:rsid w:val="00F47EC5"/>
    <w:rsid w:val="00F56C14"/>
    <w:rsid w:val="00F63484"/>
    <w:rsid w:val="00F66961"/>
    <w:rsid w:val="00F705E1"/>
    <w:rsid w:val="00F71162"/>
    <w:rsid w:val="00F711AC"/>
    <w:rsid w:val="00F73D6D"/>
    <w:rsid w:val="00F82BFB"/>
    <w:rsid w:val="00F853EB"/>
    <w:rsid w:val="00F854EC"/>
    <w:rsid w:val="00F859AC"/>
    <w:rsid w:val="00F960CF"/>
    <w:rsid w:val="00F96AA1"/>
    <w:rsid w:val="00F96B79"/>
    <w:rsid w:val="00F97003"/>
    <w:rsid w:val="00FA3651"/>
    <w:rsid w:val="00FA39DD"/>
    <w:rsid w:val="00FA4378"/>
    <w:rsid w:val="00FA7763"/>
    <w:rsid w:val="00FB2979"/>
    <w:rsid w:val="00FC1382"/>
    <w:rsid w:val="00FD6C7F"/>
    <w:rsid w:val="00FE1E23"/>
    <w:rsid w:val="00FE207F"/>
    <w:rsid w:val="00FE463E"/>
    <w:rsid w:val="00FE671D"/>
    <w:rsid w:val="00FF57E1"/>
    <w:rsid w:val="00FF62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83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7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D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1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1E4"/>
    <w:rPr>
      <w:rFonts w:ascii="Lucida Grande" w:hAnsi="Lucida Grande" w:cs="Lucida Grande"/>
      <w:sz w:val="18"/>
      <w:szCs w:val="18"/>
    </w:rPr>
  </w:style>
  <w:style w:type="paragraph" w:styleId="ListParagraph">
    <w:name w:val="List Paragraph"/>
    <w:basedOn w:val="Normal"/>
    <w:uiPriority w:val="34"/>
    <w:qFormat/>
    <w:rsid w:val="00C127FB"/>
    <w:pPr>
      <w:ind w:left="720"/>
      <w:contextualSpacing/>
    </w:pPr>
    <w:rPr>
      <w:rFonts w:eastAsiaTheme="minorHAnsi"/>
      <w:lang w:val="en-US"/>
    </w:rPr>
  </w:style>
  <w:style w:type="character" w:customStyle="1" w:styleId="Heading1Char">
    <w:name w:val="Heading 1 Char"/>
    <w:basedOn w:val="DefaultParagraphFont"/>
    <w:link w:val="Heading1"/>
    <w:uiPriority w:val="9"/>
    <w:rsid w:val="00C127F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6460F"/>
    <w:rPr>
      <w:rFonts w:ascii="Lucida Grande" w:hAnsi="Lucida Grande" w:cs="Lucida Grande"/>
    </w:rPr>
  </w:style>
  <w:style w:type="character" w:customStyle="1" w:styleId="DocumentMapChar">
    <w:name w:val="Document Map Char"/>
    <w:basedOn w:val="DefaultParagraphFont"/>
    <w:link w:val="DocumentMap"/>
    <w:uiPriority w:val="99"/>
    <w:semiHidden/>
    <w:rsid w:val="00D6460F"/>
    <w:rPr>
      <w:rFonts w:ascii="Lucida Grande" w:hAnsi="Lucida Grande" w:cs="Lucida Grande"/>
    </w:rPr>
  </w:style>
  <w:style w:type="paragraph" w:styleId="NormalWeb">
    <w:name w:val="Normal (Web)"/>
    <w:basedOn w:val="Normal"/>
    <w:uiPriority w:val="99"/>
    <w:semiHidden/>
    <w:unhideWhenUsed/>
    <w:rsid w:val="00D1619A"/>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86D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3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E54A3"/>
    <w:rPr>
      <w:sz w:val="18"/>
      <w:szCs w:val="18"/>
    </w:rPr>
  </w:style>
  <w:style w:type="paragraph" w:styleId="CommentText">
    <w:name w:val="annotation text"/>
    <w:basedOn w:val="Normal"/>
    <w:link w:val="CommentTextChar"/>
    <w:uiPriority w:val="99"/>
    <w:semiHidden/>
    <w:unhideWhenUsed/>
    <w:rsid w:val="002E54A3"/>
  </w:style>
  <w:style w:type="character" w:customStyle="1" w:styleId="CommentTextChar">
    <w:name w:val="Comment Text Char"/>
    <w:basedOn w:val="DefaultParagraphFont"/>
    <w:link w:val="CommentText"/>
    <w:uiPriority w:val="99"/>
    <w:semiHidden/>
    <w:rsid w:val="002E54A3"/>
  </w:style>
  <w:style w:type="paragraph" w:styleId="CommentSubject">
    <w:name w:val="annotation subject"/>
    <w:basedOn w:val="CommentText"/>
    <w:next w:val="CommentText"/>
    <w:link w:val="CommentSubjectChar"/>
    <w:uiPriority w:val="99"/>
    <w:semiHidden/>
    <w:unhideWhenUsed/>
    <w:rsid w:val="002E54A3"/>
    <w:rPr>
      <w:b/>
      <w:bCs/>
      <w:sz w:val="20"/>
      <w:szCs w:val="20"/>
    </w:rPr>
  </w:style>
  <w:style w:type="character" w:customStyle="1" w:styleId="CommentSubjectChar">
    <w:name w:val="Comment Subject Char"/>
    <w:basedOn w:val="CommentTextChar"/>
    <w:link w:val="CommentSubject"/>
    <w:uiPriority w:val="99"/>
    <w:semiHidden/>
    <w:rsid w:val="002E54A3"/>
    <w:rPr>
      <w:b/>
      <w:bCs/>
      <w:sz w:val="20"/>
      <w:szCs w:val="20"/>
    </w:rPr>
  </w:style>
  <w:style w:type="character" w:customStyle="1" w:styleId="apple-converted-space">
    <w:name w:val="apple-converted-space"/>
    <w:basedOn w:val="DefaultParagraphFont"/>
    <w:rsid w:val="00044C17"/>
  </w:style>
  <w:style w:type="character" w:styleId="HTMLCode">
    <w:name w:val="HTML Code"/>
    <w:basedOn w:val="DefaultParagraphFont"/>
    <w:uiPriority w:val="99"/>
    <w:semiHidden/>
    <w:unhideWhenUsed/>
    <w:rsid w:val="00044C17"/>
    <w:rPr>
      <w:rFonts w:ascii="Courier" w:eastAsiaTheme="minorEastAsia" w:hAnsi="Courier" w:cs="Courier"/>
      <w:sz w:val="20"/>
      <w:szCs w:val="20"/>
    </w:rPr>
  </w:style>
  <w:style w:type="character" w:customStyle="1" w:styleId="fontstyle01">
    <w:name w:val="fontstyle01"/>
    <w:basedOn w:val="DefaultParagraphFont"/>
    <w:rsid w:val="004A0231"/>
    <w:rPr>
      <w:rFonts w:ascii="TimesNewRomanPSMT" w:hAnsi="TimesNewRomanPSMT" w:hint="default"/>
      <w:b w:val="0"/>
      <w:bCs w:val="0"/>
      <w:i w:val="0"/>
      <w:iCs w:val="0"/>
      <w:color w:val="242021"/>
      <w:sz w:val="22"/>
      <w:szCs w:val="22"/>
    </w:rPr>
  </w:style>
  <w:style w:type="character" w:styleId="LineNumber">
    <w:name w:val="line number"/>
    <w:basedOn w:val="DefaultParagraphFont"/>
    <w:uiPriority w:val="99"/>
    <w:semiHidden/>
    <w:unhideWhenUsed/>
    <w:rsid w:val="00EF00A3"/>
  </w:style>
  <w:style w:type="paragraph" w:styleId="Header">
    <w:name w:val="header"/>
    <w:basedOn w:val="Normal"/>
    <w:link w:val="HeaderChar"/>
    <w:uiPriority w:val="99"/>
    <w:unhideWhenUsed/>
    <w:rsid w:val="00A03970"/>
    <w:pPr>
      <w:tabs>
        <w:tab w:val="center" w:pos="4320"/>
        <w:tab w:val="right" w:pos="8640"/>
      </w:tabs>
    </w:pPr>
  </w:style>
  <w:style w:type="character" w:customStyle="1" w:styleId="HeaderChar">
    <w:name w:val="Header Char"/>
    <w:basedOn w:val="DefaultParagraphFont"/>
    <w:link w:val="Header"/>
    <w:uiPriority w:val="99"/>
    <w:rsid w:val="00A03970"/>
  </w:style>
  <w:style w:type="paragraph" w:styleId="Footer">
    <w:name w:val="footer"/>
    <w:basedOn w:val="Normal"/>
    <w:link w:val="FooterChar"/>
    <w:uiPriority w:val="99"/>
    <w:unhideWhenUsed/>
    <w:rsid w:val="00A03970"/>
    <w:pPr>
      <w:tabs>
        <w:tab w:val="center" w:pos="4320"/>
        <w:tab w:val="right" w:pos="8640"/>
      </w:tabs>
    </w:pPr>
  </w:style>
  <w:style w:type="character" w:customStyle="1" w:styleId="FooterChar">
    <w:name w:val="Footer Char"/>
    <w:basedOn w:val="DefaultParagraphFont"/>
    <w:link w:val="Footer"/>
    <w:uiPriority w:val="99"/>
    <w:rsid w:val="00A03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7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D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1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1E4"/>
    <w:rPr>
      <w:rFonts w:ascii="Lucida Grande" w:hAnsi="Lucida Grande" w:cs="Lucida Grande"/>
      <w:sz w:val="18"/>
      <w:szCs w:val="18"/>
    </w:rPr>
  </w:style>
  <w:style w:type="paragraph" w:styleId="ListParagraph">
    <w:name w:val="List Paragraph"/>
    <w:basedOn w:val="Normal"/>
    <w:uiPriority w:val="34"/>
    <w:qFormat/>
    <w:rsid w:val="00C127FB"/>
    <w:pPr>
      <w:ind w:left="720"/>
      <w:contextualSpacing/>
    </w:pPr>
    <w:rPr>
      <w:rFonts w:eastAsiaTheme="minorHAnsi"/>
      <w:lang w:val="en-US"/>
    </w:rPr>
  </w:style>
  <w:style w:type="character" w:customStyle="1" w:styleId="Heading1Char">
    <w:name w:val="Heading 1 Char"/>
    <w:basedOn w:val="DefaultParagraphFont"/>
    <w:link w:val="Heading1"/>
    <w:uiPriority w:val="9"/>
    <w:rsid w:val="00C127F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6460F"/>
    <w:rPr>
      <w:rFonts w:ascii="Lucida Grande" w:hAnsi="Lucida Grande" w:cs="Lucida Grande"/>
    </w:rPr>
  </w:style>
  <w:style w:type="character" w:customStyle="1" w:styleId="DocumentMapChar">
    <w:name w:val="Document Map Char"/>
    <w:basedOn w:val="DefaultParagraphFont"/>
    <w:link w:val="DocumentMap"/>
    <w:uiPriority w:val="99"/>
    <w:semiHidden/>
    <w:rsid w:val="00D6460F"/>
    <w:rPr>
      <w:rFonts w:ascii="Lucida Grande" w:hAnsi="Lucida Grande" w:cs="Lucida Grande"/>
    </w:rPr>
  </w:style>
  <w:style w:type="paragraph" w:styleId="NormalWeb">
    <w:name w:val="Normal (Web)"/>
    <w:basedOn w:val="Normal"/>
    <w:uiPriority w:val="99"/>
    <w:semiHidden/>
    <w:unhideWhenUsed/>
    <w:rsid w:val="00D1619A"/>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86D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3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E54A3"/>
    <w:rPr>
      <w:sz w:val="18"/>
      <w:szCs w:val="18"/>
    </w:rPr>
  </w:style>
  <w:style w:type="paragraph" w:styleId="CommentText">
    <w:name w:val="annotation text"/>
    <w:basedOn w:val="Normal"/>
    <w:link w:val="CommentTextChar"/>
    <w:uiPriority w:val="99"/>
    <w:semiHidden/>
    <w:unhideWhenUsed/>
    <w:rsid w:val="002E54A3"/>
  </w:style>
  <w:style w:type="character" w:customStyle="1" w:styleId="CommentTextChar">
    <w:name w:val="Comment Text Char"/>
    <w:basedOn w:val="DefaultParagraphFont"/>
    <w:link w:val="CommentText"/>
    <w:uiPriority w:val="99"/>
    <w:semiHidden/>
    <w:rsid w:val="002E54A3"/>
  </w:style>
  <w:style w:type="paragraph" w:styleId="CommentSubject">
    <w:name w:val="annotation subject"/>
    <w:basedOn w:val="CommentText"/>
    <w:next w:val="CommentText"/>
    <w:link w:val="CommentSubjectChar"/>
    <w:uiPriority w:val="99"/>
    <w:semiHidden/>
    <w:unhideWhenUsed/>
    <w:rsid w:val="002E54A3"/>
    <w:rPr>
      <w:b/>
      <w:bCs/>
      <w:sz w:val="20"/>
      <w:szCs w:val="20"/>
    </w:rPr>
  </w:style>
  <w:style w:type="character" w:customStyle="1" w:styleId="CommentSubjectChar">
    <w:name w:val="Comment Subject Char"/>
    <w:basedOn w:val="CommentTextChar"/>
    <w:link w:val="CommentSubject"/>
    <w:uiPriority w:val="99"/>
    <w:semiHidden/>
    <w:rsid w:val="002E54A3"/>
    <w:rPr>
      <w:b/>
      <w:bCs/>
      <w:sz w:val="20"/>
      <w:szCs w:val="20"/>
    </w:rPr>
  </w:style>
  <w:style w:type="character" w:customStyle="1" w:styleId="apple-converted-space">
    <w:name w:val="apple-converted-space"/>
    <w:basedOn w:val="DefaultParagraphFont"/>
    <w:rsid w:val="00044C17"/>
  </w:style>
  <w:style w:type="character" w:styleId="HTMLCode">
    <w:name w:val="HTML Code"/>
    <w:basedOn w:val="DefaultParagraphFont"/>
    <w:uiPriority w:val="99"/>
    <w:semiHidden/>
    <w:unhideWhenUsed/>
    <w:rsid w:val="00044C17"/>
    <w:rPr>
      <w:rFonts w:ascii="Courier" w:eastAsiaTheme="minorEastAsia" w:hAnsi="Courier" w:cs="Courier"/>
      <w:sz w:val="20"/>
      <w:szCs w:val="20"/>
    </w:rPr>
  </w:style>
  <w:style w:type="character" w:customStyle="1" w:styleId="fontstyle01">
    <w:name w:val="fontstyle01"/>
    <w:basedOn w:val="DefaultParagraphFont"/>
    <w:rsid w:val="004A0231"/>
    <w:rPr>
      <w:rFonts w:ascii="TimesNewRomanPSMT" w:hAnsi="TimesNewRomanPSMT" w:hint="default"/>
      <w:b w:val="0"/>
      <w:bCs w:val="0"/>
      <w:i w:val="0"/>
      <w:iCs w:val="0"/>
      <w:color w:val="242021"/>
      <w:sz w:val="22"/>
      <w:szCs w:val="22"/>
    </w:rPr>
  </w:style>
  <w:style w:type="character" w:styleId="LineNumber">
    <w:name w:val="line number"/>
    <w:basedOn w:val="DefaultParagraphFont"/>
    <w:uiPriority w:val="99"/>
    <w:semiHidden/>
    <w:unhideWhenUsed/>
    <w:rsid w:val="00EF00A3"/>
  </w:style>
  <w:style w:type="paragraph" w:styleId="Header">
    <w:name w:val="header"/>
    <w:basedOn w:val="Normal"/>
    <w:link w:val="HeaderChar"/>
    <w:uiPriority w:val="99"/>
    <w:unhideWhenUsed/>
    <w:rsid w:val="00A03970"/>
    <w:pPr>
      <w:tabs>
        <w:tab w:val="center" w:pos="4320"/>
        <w:tab w:val="right" w:pos="8640"/>
      </w:tabs>
    </w:pPr>
  </w:style>
  <w:style w:type="character" w:customStyle="1" w:styleId="HeaderChar">
    <w:name w:val="Header Char"/>
    <w:basedOn w:val="DefaultParagraphFont"/>
    <w:link w:val="Header"/>
    <w:uiPriority w:val="99"/>
    <w:rsid w:val="00A03970"/>
  </w:style>
  <w:style w:type="paragraph" w:styleId="Footer">
    <w:name w:val="footer"/>
    <w:basedOn w:val="Normal"/>
    <w:link w:val="FooterChar"/>
    <w:uiPriority w:val="99"/>
    <w:unhideWhenUsed/>
    <w:rsid w:val="00A03970"/>
    <w:pPr>
      <w:tabs>
        <w:tab w:val="center" w:pos="4320"/>
        <w:tab w:val="right" w:pos="8640"/>
      </w:tabs>
    </w:pPr>
  </w:style>
  <w:style w:type="character" w:customStyle="1" w:styleId="FooterChar">
    <w:name w:val="Footer Char"/>
    <w:basedOn w:val="DefaultParagraphFont"/>
    <w:link w:val="Footer"/>
    <w:uiPriority w:val="99"/>
    <w:rsid w:val="00A03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51125">
      <w:bodyDiv w:val="1"/>
      <w:marLeft w:val="0"/>
      <w:marRight w:val="0"/>
      <w:marTop w:val="0"/>
      <w:marBottom w:val="0"/>
      <w:divBdr>
        <w:top w:val="none" w:sz="0" w:space="0" w:color="auto"/>
        <w:left w:val="none" w:sz="0" w:space="0" w:color="auto"/>
        <w:bottom w:val="none" w:sz="0" w:space="0" w:color="auto"/>
        <w:right w:val="none" w:sz="0" w:space="0" w:color="auto"/>
      </w:divBdr>
    </w:div>
    <w:div w:id="479542535">
      <w:bodyDiv w:val="1"/>
      <w:marLeft w:val="0"/>
      <w:marRight w:val="0"/>
      <w:marTop w:val="0"/>
      <w:marBottom w:val="0"/>
      <w:divBdr>
        <w:top w:val="none" w:sz="0" w:space="0" w:color="auto"/>
        <w:left w:val="none" w:sz="0" w:space="0" w:color="auto"/>
        <w:bottom w:val="none" w:sz="0" w:space="0" w:color="auto"/>
        <w:right w:val="none" w:sz="0" w:space="0" w:color="auto"/>
      </w:divBdr>
    </w:div>
    <w:div w:id="1229413327">
      <w:bodyDiv w:val="1"/>
      <w:marLeft w:val="0"/>
      <w:marRight w:val="0"/>
      <w:marTop w:val="0"/>
      <w:marBottom w:val="0"/>
      <w:divBdr>
        <w:top w:val="none" w:sz="0" w:space="0" w:color="auto"/>
        <w:left w:val="none" w:sz="0" w:space="0" w:color="auto"/>
        <w:bottom w:val="none" w:sz="0" w:space="0" w:color="auto"/>
        <w:right w:val="none" w:sz="0" w:space="0" w:color="auto"/>
      </w:divBdr>
    </w:div>
    <w:div w:id="1870558121">
      <w:bodyDiv w:val="1"/>
      <w:marLeft w:val="0"/>
      <w:marRight w:val="0"/>
      <w:marTop w:val="0"/>
      <w:marBottom w:val="0"/>
      <w:divBdr>
        <w:top w:val="none" w:sz="0" w:space="0" w:color="auto"/>
        <w:left w:val="none" w:sz="0" w:space="0" w:color="auto"/>
        <w:bottom w:val="none" w:sz="0" w:space="0" w:color="auto"/>
        <w:right w:val="none" w:sz="0" w:space="0" w:color="auto"/>
      </w:divBdr>
    </w:div>
    <w:div w:id="2069725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15</Pages>
  <Words>5055</Words>
  <Characters>28814</Characters>
  <Application>Microsoft Macintosh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dc:creator>
  <cp:keywords/>
  <dc:description/>
  <cp:lastModifiedBy>Thais</cp:lastModifiedBy>
  <cp:revision>138</cp:revision>
  <dcterms:created xsi:type="dcterms:W3CDTF">2020-02-23T18:01:00Z</dcterms:created>
  <dcterms:modified xsi:type="dcterms:W3CDTF">2020-02-28T00:40:00Z</dcterms:modified>
</cp:coreProperties>
</file>